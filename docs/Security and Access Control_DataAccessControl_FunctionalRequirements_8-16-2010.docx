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B1C" w:rsidRDefault="00E004A1" w:rsidP="0065079F">
      <w:pPr>
        <w:jc w:val="center"/>
        <w:rPr>
          <w:b/>
          <w:sz w:val="28"/>
          <w:szCs w:val="28"/>
        </w:rPr>
      </w:pPr>
      <w:r>
        <w:rPr>
          <w:b/>
          <w:sz w:val="28"/>
          <w:szCs w:val="28"/>
        </w:rPr>
        <w:t>Requirements</w:t>
      </w:r>
      <w:r w:rsidR="002270DA">
        <w:rPr>
          <w:b/>
          <w:sz w:val="28"/>
          <w:szCs w:val="28"/>
        </w:rPr>
        <w:t xml:space="preserve"> for </w:t>
      </w:r>
      <w:r>
        <w:rPr>
          <w:b/>
          <w:sz w:val="28"/>
          <w:szCs w:val="28"/>
        </w:rPr>
        <w:t>Supporting Access Control</w:t>
      </w:r>
      <w:r w:rsidR="00F70B1C">
        <w:rPr>
          <w:b/>
          <w:sz w:val="28"/>
          <w:szCs w:val="28"/>
        </w:rPr>
        <w:t xml:space="preserve"> for Published</w:t>
      </w:r>
    </w:p>
    <w:p w:rsidR="00745B8C" w:rsidRPr="00415479" w:rsidRDefault="00F70B1C" w:rsidP="0065079F">
      <w:pPr>
        <w:jc w:val="center"/>
        <w:rPr>
          <w:b/>
          <w:sz w:val="28"/>
          <w:szCs w:val="28"/>
        </w:rPr>
      </w:pPr>
      <w:r>
        <w:rPr>
          <w:b/>
          <w:sz w:val="28"/>
          <w:szCs w:val="28"/>
        </w:rPr>
        <w:t>Point Observations Data</w:t>
      </w:r>
      <w:r w:rsidR="009C1201" w:rsidRPr="00415479">
        <w:rPr>
          <w:b/>
          <w:sz w:val="28"/>
          <w:szCs w:val="28"/>
        </w:rPr>
        <w:t xml:space="preserve"> Using the CUAHSI HIS</w:t>
      </w:r>
    </w:p>
    <w:p w:rsidR="009C1201" w:rsidRDefault="009C1201"/>
    <w:p w:rsidR="0065079F" w:rsidRDefault="00415479" w:rsidP="0065079F">
      <w:pPr>
        <w:jc w:val="center"/>
      </w:pPr>
      <w:r>
        <w:t>Jeffery S. Horsburgh</w:t>
      </w:r>
      <w:r w:rsidR="006E0B8B">
        <w:t xml:space="preserve">, David G. Tarboton, </w:t>
      </w:r>
      <w:r w:rsidR="00191E7D">
        <w:t>Kimberly</w:t>
      </w:r>
      <w:bookmarkStart w:id="0" w:name="_GoBack"/>
      <w:bookmarkEnd w:id="0"/>
      <w:r w:rsidR="006E0B8B">
        <w:t xml:space="preserve"> A. T. Schreuders, John Cullen</w:t>
      </w:r>
    </w:p>
    <w:p w:rsidR="0065079F" w:rsidRDefault="0065079F" w:rsidP="0065079F">
      <w:pPr>
        <w:jc w:val="center"/>
      </w:pPr>
    </w:p>
    <w:p w:rsidR="0065079F" w:rsidRDefault="005B718B" w:rsidP="0065079F">
      <w:pPr>
        <w:jc w:val="center"/>
      </w:pPr>
      <w:r>
        <w:t>8</w:t>
      </w:r>
      <w:r w:rsidR="00E004A1">
        <w:t>/</w:t>
      </w:r>
      <w:r w:rsidR="00191E7D">
        <w:t>16</w:t>
      </w:r>
      <w:r w:rsidR="0065079F">
        <w:t>/2010</w:t>
      </w:r>
    </w:p>
    <w:p w:rsidR="0065079F" w:rsidRDefault="0065079F"/>
    <w:p w:rsidR="0065079F" w:rsidRPr="0065079F" w:rsidRDefault="00F70B1C" w:rsidP="00152EB9">
      <w:pPr>
        <w:pStyle w:val="Heading1"/>
      </w:pPr>
      <w:r>
        <w:t>1.</w:t>
      </w:r>
      <w:r>
        <w:tab/>
      </w:r>
      <w:r w:rsidR="0065079F" w:rsidRPr="0065079F">
        <w:t>Introduction</w:t>
      </w:r>
    </w:p>
    <w:p w:rsidR="0065079F" w:rsidRDefault="0065079F"/>
    <w:p w:rsidR="009626D9" w:rsidRDefault="00734177">
      <w:r>
        <w:t>A</w:t>
      </w:r>
      <w:r w:rsidR="00B03456">
        <w:t>cademic researchers</w:t>
      </w:r>
      <w:r>
        <w:t xml:space="preserve"> who are collecting data </w:t>
      </w:r>
      <w:r w:rsidR="00A36BEF">
        <w:t>within</w:t>
      </w:r>
      <w:r>
        <w:t xml:space="preserve"> experimental watersheds, observatories, and research sites</w:t>
      </w:r>
      <w:r w:rsidR="00B03456">
        <w:t xml:space="preserve"> have need for the ability to</w:t>
      </w:r>
      <w:r w:rsidR="00B23C6E">
        <w:t xml:space="preserve"> </w:t>
      </w:r>
      <w:r w:rsidR="005B718B">
        <w:t>control access to</w:t>
      </w:r>
      <w:r w:rsidR="00B03456">
        <w:t xml:space="preserve"> both private and public data</w:t>
      </w:r>
      <w:r w:rsidR="005B718B">
        <w:t xml:space="preserve"> resources</w:t>
      </w:r>
      <w:r>
        <w:t xml:space="preserve"> in their data </w:t>
      </w:r>
      <w:r w:rsidR="00A36BEF">
        <w:t xml:space="preserve">collection, management, and </w:t>
      </w:r>
      <w:r>
        <w:t xml:space="preserve">publication process.  One </w:t>
      </w:r>
      <w:r>
        <w:t>mechanism for publishing data from experimental sites is using</w:t>
      </w:r>
      <w:r w:rsidR="00B03456">
        <w:t xml:space="preserve"> </w:t>
      </w:r>
      <w:r>
        <w:t xml:space="preserve">a CUAHSI Hydrologic Information System (HIS) </w:t>
      </w:r>
      <w:proofErr w:type="spellStart"/>
      <w:r w:rsidR="00337F70">
        <w:t>HydroServer</w:t>
      </w:r>
      <w:proofErr w:type="spellEnd"/>
      <w:r w:rsidR="00B03456">
        <w:t xml:space="preserve">.  </w:t>
      </w:r>
      <w:r>
        <w:t xml:space="preserve">To address the need for </w:t>
      </w:r>
      <w:r w:rsidR="005B718B">
        <w:t>controlling access to data</w:t>
      </w:r>
      <w:r w:rsidR="00AA7019">
        <w:t>,</w:t>
      </w:r>
      <w:r w:rsidR="002727E1">
        <w:t xml:space="preserve"> new </w:t>
      </w:r>
      <w:r w:rsidR="00133AEC">
        <w:t>functionality</w:t>
      </w:r>
      <w:r w:rsidR="00AA7019">
        <w:t xml:space="preserve"> is needed</w:t>
      </w:r>
      <w:r w:rsidR="002727E1">
        <w:t xml:space="preserve"> that</w:t>
      </w:r>
      <w:r w:rsidR="00F70B1C">
        <w:t xml:space="preserve"> </w:t>
      </w:r>
      <w:r w:rsidR="002727E1">
        <w:t>enables</w:t>
      </w:r>
      <w:r w:rsidR="00F70B1C">
        <w:t xml:space="preserve"> </w:t>
      </w:r>
      <w:proofErr w:type="spellStart"/>
      <w:r w:rsidR="00F70B1C">
        <w:t>HydroServer</w:t>
      </w:r>
      <w:proofErr w:type="spellEnd"/>
      <w:r w:rsidR="00F70B1C">
        <w:t xml:space="preserve"> administrators</w:t>
      </w:r>
      <w:r w:rsidR="00B23C6E">
        <w:t xml:space="preserve"> and data owners</w:t>
      </w:r>
      <w:r w:rsidR="00F70B1C">
        <w:t xml:space="preserve"> to control</w:t>
      </w:r>
      <w:r w:rsidR="00AA7019">
        <w:t xml:space="preserve"> access to </w:t>
      </w:r>
      <w:r w:rsidR="00133AEC">
        <w:t xml:space="preserve">both </w:t>
      </w:r>
      <w:r w:rsidR="00B03456">
        <w:t xml:space="preserve">public and private </w:t>
      </w:r>
      <w:r w:rsidR="00AA7019">
        <w:t xml:space="preserve">data resources </w:t>
      </w:r>
      <w:r w:rsidR="002727E1">
        <w:t>hosted</w:t>
      </w:r>
      <w:r w:rsidR="00133AEC">
        <w:t xml:space="preserve"> </w:t>
      </w:r>
      <w:r w:rsidR="00F70B1C">
        <w:t xml:space="preserve">on a </w:t>
      </w:r>
      <w:proofErr w:type="spellStart"/>
      <w:r w:rsidR="00F70B1C">
        <w:t>HydroServer</w:t>
      </w:r>
      <w:proofErr w:type="spellEnd"/>
      <w:r w:rsidR="00133AEC">
        <w:t>.</w:t>
      </w:r>
      <w:r w:rsidR="005B718B">
        <w:t xml:space="preserve">  </w:t>
      </w:r>
    </w:p>
    <w:p w:rsidR="009626D9" w:rsidRDefault="009626D9"/>
    <w:p w:rsidR="00AA7019" w:rsidRDefault="00B03456">
      <w:r>
        <w:t>T</w:t>
      </w:r>
      <w:r w:rsidR="0065079F">
        <w:t xml:space="preserve">he current model for publishing point observations data using </w:t>
      </w:r>
      <w:proofErr w:type="spellStart"/>
      <w:r w:rsidR="00337F70">
        <w:t>HydroServer</w:t>
      </w:r>
      <w:proofErr w:type="spellEnd"/>
      <w:r w:rsidR="002727E1">
        <w:t xml:space="preserve"> is to load the data</w:t>
      </w:r>
      <w:r w:rsidR="0065079F">
        <w:t xml:space="preserve"> into an Observations Data Model (ODM) database, implement the </w:t>
      </w:r>
      <w:proofErr w:type="spellStart"/>
      <w:r w:rsidR="0065079F">
        <w:t>WaterOneFlow</w:t>
      </w:r>
      <w:proofErr w:type="spellEnd"/>
      <w:r w:rsidR="0065079F">
        <w:t xml:space="preserve"> Web services, and register the services with HIS Central.  Once the Web services</w:t>
      </w:r>
      <w:r w:rsidR="002727E1">
        <w:t xml:space="preserve"> have been registered with HIS C</w:t>
      </w:r>
      <w:r w:rsidR="0065079F">
        <w:t>entral, the entire contents of the ODM database are effectively published on the Internet, and there is no restriction on</w:t>
      </w:r>
      <w:r w:rsidR="002727E1">
        <w:t xml:space="preserve"> or </w:t>
      </w:r>
      <w:r w:rsidR="0065079F">
        <w:t xml:space="preserve">who </w:t>
      </w:r>
      <w:r w:rsidR="005B718B">
        <w:t>can</w:t>
      </w:r>
      <w:r w:rsidR="00492379">
        <w:t xml:space="preserve"> </w:t>
      </w:r>
      <w:r w:rsidR="0065079F">
        <w:t xml:space="preserve">access the data through </w:t>
      </w:r>
      <w:proofErr w:type="spellStart"/>
      <w:r w:rsidR="00011E0F">
        <w:t>HydroServer</w:t>
      </w:r>
      <w:proofErr w:type="spellEnd"/>
      <w:r w:rsidR="00011E0F">
        <w:t xml:space="preserve"> publication software such as </w:t>
      </w:r>
      <w:r w:rsidR="0065079F">
        <w:t xml:space="preserve">the </w:t>
      </w:r>
      <w:proofErr w:type="spellStart"/>
      <w:r w:rsidR="0065079F">
        <w:t>WaterOneFlow</w:t>
      </w:r>
      <w:proofErr w:type="spellEnd"/>
      <w:r w:rsidR="0065079F">
        <w:t xml:space="preserve"> web services</w:t>
      </w:r>
      <w:r w:rsidR="00011E0F">
        <w:t xml:space="preserve"> and Time Series Analyst</w:t>
      </w:r>
      <w:r w:rsidR="0065079F">
        <w:t xml:space="preserve">.  </w:t>
      </w:r>
      <w:r w:rsidR="00AA7019">
        <w:t>There are a number of situations</w:t>
      </w:r>
      <w:r>
        <w:t xml:space="preserve"> where </w:t>
      </w:r>
      <w:r w:rsidR="00133AEC">
        <w:t xml:space="preserve">data </w:t>
      </w:r>
      <w:r w:rsidR="002727E1">
        <w:t>producers</w:t>
      </w:r>
      <w:r>
        <w:t xml:space="preserve"> want to take advantage of the organization and functionality that the </w:t>
      </w:r>
      <w:r w:rsidR="002727E1">
        <w:t xml:space="preserve">current </w:t>
      </w:r>
      <w:proofErr w:type="spellStart"/>
      <w:r w:rsidR="00337F70">
        <w:t>Hydro</w:t>
      </w:r>
      <w:r>
        <w:t>Server</w:t>
      </w:r>
      <w:proofErr w:type="spellEnd"/>
      <w:r>
        <w:t xml:space="preserve"> Software Stack provides, but without providing unrestricted and unlogged access to all of the data resources that they are putting on their server.  These</w:t>
      </w:r>
      <w:r w:rsidR="00AA7019">
        <w:t xml:space="preserve"> include the desire of academic data collectors/publishers to:</w:t>
      </w:r>
    </w:p>
    <w:p w:rsidR="00AA7019" w:rsidRDefault="00AA7019"/>
    <w:p w:rsidR="00B03456" w:rsidRDefault="00C61A24" w:rsidP="00AA7019">
      <w:pPr>
        <w:pStyle w:val="ListParagraph"/>
        <w:numPr>
          <w:ilvl w:val="0"/>
          <w:numId w:val="5"/>
        </w:numPr>
      </w:pPr>
      <w:r>
        <w:t>H</w:t>
      </w:r>
      <w:r w:rsidR="00133AEC">
        <w:t xml:space="preserve">ave better control over how, </w:t>
      </w:r>
      <w:r w:rsidR="00B03456">
        <w:t>when</w:t>
      </w:r>
      <w:r w:rsidR="00133AEC">
        <w:t>, and if</w:t>
      </w:r>
      <w:r w:rsidR="00B03456">
        <w:t xml:space="preserve"> data go from private to public.</w:t>
      </w:r>
    </w:p>
    <w:p w:rsidR="00AA7019" w:rsidRDefault="00AA7019" w:rsidP="00AA7019">
      <w:pPr>
        <w:pStyle w:val="ListParagraph"/>
        <w:numPr>
          <w:ilvl w:val="0"/>
          <w:numId w:val="5"/>
        </w:numPr>
      </w:pPr>
      <w:r>
        <w:t>Publish research results</w:t>
      </w:r>
      <w:r w:rsidR="0065079F">
        <w:t xml:space="preserve"> (e.g., peer reviewed publications)</w:t>
      </w:r>
      <w:r>
        <w:t xml:space="preserve"> based on data before the data are </w:t>
      </w:r>
      <w:r w:rsidR="00B03456">
        <w:t>released to the general public.</w:t>
      </w:r>
    </w:p>
    <w:p w:rsidR="00AA7019" w:rsidRDefault="00AA7019" w:rsidP="00AA7019">
      <w:pPr>
        <w:pStyle w:val="ListParagraph"/>
        <w:numPr>
          <w:ilvl w:val="0"/>
          <w:numId w:val="5"/>
        </w:numPr>
      </w:pPr>
      <w:r>
        <w:t>Keep track of who is d</w:t>
      </w:r>
      <w:r w:rsidR="003103BB">
        <w:t>ownloading and using their data</w:t>
      </w:r>
      <w:r w:rsidR="00011E0F">
        <w:t xml:space="preserve"> to </w:t>
      </w:r>
      <w:r w:rsidR="003103BB">
        <w:t>evaluate</w:t>
      </w:r>
      <w:r w:rsidR="00011E0F">
        <w:t xml:space="preserve"> and document</w:t>
      </w:r>
      <w:r w:rsidR="003103BB">
        <w:t xml:space="preserve"> its impact on the community.</w:t>
      </w:r>
    </w:p>
    <w:p w:rsidR="00AA7019" w:rsidRDefault="00C61A24" w:rsidP="00AA7019">
      <w:pPr>
        <w:pStyle w:val="ListParagraph"/>
        <w:numPr>
          <w:ilvl w:val="0"/>
          <w:numId w:val="5"/>
        </w:numPr>
      </w:pPr>
      <w:r>
        <w:t>Have and u</w:t>
      </w:r>
      <w:r w:rsidR="00AA7019">
        <w:t>se a data use</w:t>
      </w:r>
      <w:r w:rsidR="00B03456">
        <w:t>/access</w:t>
      </w:r>
      <w:r w:rsidR="00AA7019">
        <w:t xml:space="preserve"> agreement and ensure that they get credit and appropriate citation for the data that they publish.</w:t>
      </w:r>
    </w:p>
    <w:p w:rsidR="0065079F" w:rsidRDefault="0065079F" w:rsidP="00AA7019">
      <w:pPr>
        <w:pStyle w:val="ListParagraph"/>
        <w:numPr>
          <w:ilvl w:val="0"/>
          <w:numId w:val="5"/>
        </w:numPr>
      </w:pPr>
      <w:r>
        <w:t xml:space="preserve">Control </w:t>
      </w:r>
      <w:proofErr w:type="gramStart"/>
      <w:r>
        <w:t>who</w:t>
      </w:r>
      <w:proofErr w:type="gramEnd"/>
      <w:r>
        <w:t xml:space="preserve"> can access/download data.</w:t>
      </w:r>
    </w:p>
    <w:p w:rsidR="008057D8" w:rsidRDefault="00F70B1C" w:rsidP="008057D8">
      <w:pPr>
        <w:pStyle w:val="ListParagraph"/>
        <w:numPr>
          <w:ilvl w:val="0"/>
          <w:numId w:val="5"/>
        </w:numPr>
      </w:pPr>
      <w:r>
        <w:t>O</w:t>
      </w:r>
      <w:r w:rsidR="00423582">
        <w:t xml:space="preserve">nly expose the </w:t>
      </w:r>
      <w:r w:rsidR="00337F70">
        <w:t>best or highest quality data</w:t>
      </w:r>
      <w:r w:rsidR="00423582">
        <w:t xml:space="preserve">, </w:t>
      </w:r>
      <w:r w:rsidR="00337F70">
        <w:t>while</w:t>
      </w:r>
      <w:r w:rsidR="00423582">
        <w:t xml:space="preserve"> restrict</w:t>
      </w:r>
      <w:r w:rsidR="00337F70">
        <w:t>ing</w:t>
      </w:r>
      <w:r w:rsidR="001E2870">
        <w:t xml:space="preserve"> </w:t>
      </w:r>
      <w:r w:rsidR="00133AEC">
        <w:t xml:space="preserve">access to preliminary or </w:t>
      </w:r>
      <w:r w:rsidR="00337F70">
        <w:t>raw versions of the data.</w:t>
      </w:r>
      <w:r w:rsidR="008057D8" w:rsidRPr="008057D8">
        <w:t xml:space="preserve"> </w:t>
      </w:r>
    </w:p>
    <w:p w:rsidR="008057D8" w:rsidRDefault="008057D8" w:rsidP="008057D8">
      <w:pPr>
        <w:pStyle w:val="ListParagraph"/>
        <w:numPr>
          <w:ilvl w:val="0"/>
          <w:numId w:val="5"/>
        </w:numPr>
      </w:pPr>
      <w:r>
        <w:t>Integrate their data organization, management, and publication rather than maintaining separate systems for each of these functions.</w:t>
      </w:r>
    </w:p>
    <w:p w:rsidR="009C1201" w:rsidRDefault="009C1201"/>
    <w:p w:rsidR="00B73197" w:rsidRDefault="00B73197">
      <w:r>
        <w:t xml:space="preserve">The following sections provide </w:t>
      </w:r>
      <w:r w:rsidR="00011E0F">
        <w:t xml:space="preserve">definitions of the terminology used and </w:t>
      </w:r>
      <w:r>
        <w:t>details about the types of data that need to be supported and the functionality that is needed</w:t>
      </w:r>
      <w:r w:rsidR="00011E0F">
        <w:t xml:space="preserve"> for access control</w:t>
      </w:r>
      <w:r>
        <w:t xml:space="preserve">.  </w:t>
      </w:r>
    </w:p>
    <w:p w:rsidR="00B73197" w:rsidRDefault="00B73197"/>
    <w:p w:rsidR="00C35F33" w:rsidRDefault="00F70B1C" w:rsidP="00937ECE">
      <w:pPr>
        <w:pStyle w:val="Heading1"/>
      </w:pPr>
      <w:r>
        <w:lastRenderedPageBreak/>
        <w:t>2.</w:t>
      </w:r>
      <w:r>
        <w:tab/>
      </w:r>
      <w:r w:rsidR="00C35F33">
        <w:t>Definitions</w:t>
      </w:r>
    </w:p>
    <w:p w:rsidR="00C35F33" w:rsidRDefault="00C35F33" w:rsidP="00937ECE">
      <w:pPr>
        <w:keepNext/>
      </w:pPr>
    </w:p>
    <w:p w:rsidR="00C35F33" w:rsidRDefault="000B3111" w:rsidP="00C35F33">
      <w:r>
        <w:t>The f</w:t>
      </w:r>
      <w:r w:rsidR="00011E0F">
        <w:t xml:space="preserve">ollowing are specific definitions for some of the terminology </w:t>
      </w:r>
      <w:r>
        <w:t xml:space="preserve">in this document: </w:t>
      </w:r>
    </w:p>
    <w:p w:rsidR="00C35F33" w:rsidRDefault="00C35F33" w:rsidP="00C35F33"/>
    <w:p w:rsidR="00C35F33" w:rsidRDefault="00FF4B07" w:rsidP="00C35F33">
      <w:r w:rsidRPr="00B40AFF">
        <w:rPr>
          <w:b/>
          <w:i/>
        </w:rPr>
        <w:t>Access Control</w:t>
      </w:r>
      <w:r>
        <w:t xml:space="preserve"> – The </w:t>
      </w:r>
      <w:r w:rsidR="00B40AFF">
        <w:t xml:space="preserve">overall </w:t>
      </w:r>
      <w:r>
        <w:t>process by which data owners</w:t>
      </w:r>
      <w:r w:rsidR="00B40AFF">
        <w:t>/providers</w:t>
      </w:r>
      <w:r>
        <w:t xml:space="preserve"> control </w:t>
      </w:r>
      <w:r w:rsidR="00B40AFF">
        <w:t>which data consumers</w:t>
      </w:r>
      <w:r>
        <w:t xml:space="preserve"> can access their data resources.</w:t>
      </w:r>
    </w:p>
    <w:p w:rsidR="000F5CBD" w:rsidRDefault="000F5CBD" w:rsidP="000F5CBD">
      <w:pPr>
        <w:rPr>
          <w:b/>
          <w:i/>
        </w:rPr>
      </w:pPr>
    </w:p>
    <w:p w:rsidR="000F5CBD" w:rsidRDefault="000F5CBD" w:rsidP="000F5CBD">
      <w:r w:rsidRPr="00B40AFF">
        <w:rPr>
          <w:b/>
          <w:i/>
        </w:rPr>
        <w:t>Authentication</w:t>
      </w:r>
      <w:r>
        <w:t xml:space="preserve"> – The process by which a data consumer provides credentials that verify his or her identity.</w:t>
      </w:r>
    </w:p>
    <w:p w:rsidR="000F5CBD" w:rsidRDefault="000F5CBD" w:rsidP="000F5CBD"/>
    <w:p w:rsidR="000F5CBD" w:rsidRDefault="000F5CBD" w:rsidP="000F5CBD">
      <w:r w:rsidRPr="00B40AFF">
        <w:rPr>
          <w:b/>
          <w:i/>
        </w:rPr>
        <w:t>Authorization</w:t>
      </w:r>
      <w:r>
        <w:t xml:space="preserve"> – The process by which a data owner/provider enables a data consumer to access/download a data resource.</w:t>
      </w:r>
    </w:p>
    <w:p w:rsidR="00B40AFF" w:rsidRDefault="00B40AFF" w:rsidP="00C35F33"/>
    <w:p w:rsidR="000F5CBD" w:rsidRDefault="000F5CBD" w:rsidP="000F5CBD">
      <w:proofErr w:type="gramStart"/>
      <w:r w:rsidRPr="000F5CBD">
        <w:rPr>
          <w:b/>
          <w:i/>
        </w:rPr>
        <w:t>Client Application</w:t>
      </w:r>
      <w:r>
        <w:t xml:space="preserve"> – A software program that downloads data from a </w:t>
      </w:r>
      <w:proofErr w:type="spellStart"/>
      <w:r>
        <w:t>HydroServer</w:t>
      </w:r>
      <w:proofErr w:type="spellEnd"/>
      <w:r>
        <w:t>.</w:t>
      </w:r>
      <w:proofErr w:type="gramEnd"/>
    </w:p>
    <w:p w:rsidR="000F5CBD" w:rsidRPr="00C35F33" w:rsidRDefault="000F5CBD" w:rsidP="000F5CBD"/>
    <w:p w:rsidR="00FF4B07" w:rsidRDefault="00FF4B07" w:rsidP="00C35F33">
      <w:r w:rsidRPr="00B40AFF">
        <w:rPr>
          <w:b/>
          <w:i/>
        </w:rPr>
        <w:t>Data Consumer</w:t>
      </w:r>
      <w:r w:rsidR="00B40AFF">
        <w:t xml:space="preserve"> – A person that wants to </w:t>
      </w:r>
      <w:r w:rsidR="005B718B">
        <w:t>download</w:t>
      </w:r>
      <w:r w:rsidR="00B40AFF">
        <w:t xml:space="preserve"> data hosted on a </w:t>
      </w:r>
      <w:proofErr w:type="spellStart"/>
      <w:r w:rsidR="00B40AFF">
        <w:t>HydroServer</w:t>
      </w:r>
      <w:proofErr w:type="spellEnd"/>
      <w:r w:rsidR="00B40AFF">
        <w:t>.</w:t>
      </w:r>
    </w:p>
    <w:p w:rsidR="00B40AFF" w:rsidRDefault="00B40AFF" w:rsidP="00C35F33"/>
    <w:p w:rsidR="00FF4B07" w:rsidRDefault="00FF4B07" w:rsidP="00C35F33">
      <w:r w:rsidRPr="00B40AFF">
        <w:rPr>
          <w:b/>
          <w:i/>
        </w:rPr>
        <w:t>Data Owner</w:t>
      </w:r>
      <w:r w:rsidR="00B40AFF">
        <w:t xml:space="preserve"> – The person or organization that collected the data and wishes to control its distribution.</w:t>
      </w:r>
    </w:p>
    <w:p w:rsidR="000F5CBD" w:rsidRDefault="000F5CBD" w:rsidP="000F5CBD">
      <w:pPr>
        <w:rPr>
          <w:b/>
          <w:i/>
        </w:rPr>
      </w:pPr>
    </w:p>
    <w:p w:rsidR="00FC29D1" w:rsidRDefault="00FC29D1" w:rsidP="000F5CBD">
      <w:r w:rsidRPr="00FC29D1">
        <w:rPr>
          <w:b/>
          <w:i/>
        </w:rPr>
        <w:t>Data Resource</w:t>
      </w:r>
      <w:r>
        <w:t xml:space="preserve"> – An identifiable </w:t>
      </w:r>
      <w:r w:rsidR="005B718B">
        <w:t>unit</w:t>
      </w:r>
      <w:r>
        <w:t xml:space="preserve"> of data</w:t>
      </w:r>
      <w:r w:rsidR="00DA5470">
        <w:t xml:space="preserve"> to which access control rules can be applied and</w:t>
      </w:r>
      <w:r>
        <w:t xml:space="preserve"> that can be downloaded.</w:t>
      </w:r>
    </w:p>
    <w:p w:rsidR="005B718B" w:rsidRDefault="005B718B" w:rsidP="000F5CBD"/>
    <w:p w:rsidR="005B718B" w:rsidRDefault="005B718B" w:rsidP="000F5CBD">
      <w:proofErr w:type="spellStart"/>
      <w:r w:rsidRPr="005B718B">
        <w:rPr>
          <w:b/>
          <w:i/>
        </w:rPr>
        <w:t>HydroServer</w:t>
      </w:r>
      <w:proofErr w:type="spellEnd"/>
      <w:r w:rsidRPr="005B718B">
        <w:rPr>
          <w:b/>
          <w:i/>
        </w:rPr>
        <w:t xml:space="preserve"> Administrator</w:t>
      </w:r>
      <w:r>
        <w:t xml:space="preserve"> – The person or persons that have full administrative access to a </w:t>
      </w:r>
      <w:proofErr w:type="spellStart"/>
      <w:r>
        <w:t>HydroServer</w:t>
      </w:r>
      <w:proofErr w:type="spellEnd"/>
      <w:r>
        <w:t xml:space="preserve"> and that have authority to grant access control </w:t>
      </w:r>
      <w:r w:rsidR="003C0614">
        <w:t>privileges</w:t>
      </w:r>
      <w:r>
        <w:t>.</w:t>
      </w:r>
    </w:p>
    <w:p w:rsidR="000F5CBD" w:rsidRDefault="000F5CBD" w:rsidP="000F5CBD"/>
    <w:p w:rsidR="000F5CBD" w:rsidRDefault="000F5CBD" w:rsidP="000F5CBD">
      <w:r w:rsidRPr="00B40AFF">
        <w:rPr>
          <w:b/>
          <w:i/>
        </w:rPr>
        <w:t>Registration</w:t>
      </w:r>
      <w:r>
        <w:t xml:space="preserve"> – The process by which a data consumer creates a user account that can be given access to data resources.</w:t>
      </w:r>
    </w:p>
    <w:p w:rsidR="000F5CBD" w:rsidRDefault="000F5CBD" w:rsidP="00C35F33"/>
    <w:p w:rsidR="009C1201" w:rsidRPr="00FE16AB" w:rsidRDefault="00C35F33" w:rsidP="00FE16AB">
      <w:pPr>
        <w:pStyle w:val="Heading1"/>
      </w:pPr>
      <w:r>
        <w:t>3.</w:t>
      </w:r>
      <w:r>
        <w:tab/>
      </w:r>
      <w:r w:rsidR="002727E1">
        <w:t xml:space="preserve">Metadata and </w:t>
      </w:r>
      <w:r w:rsidR="009C1201" w:rsidRPr="00FE16AB">
        <w:t>Classes of Data</w:t>
      </w:r>
    </w:p>
    <w:p w:rsidR="009C1201" w:rsidRDefault="009C1201" w:rsidP="00FE16AB">
      <w:pPr>
        <w:keepNext/>
        <w:keepLines/>
      </w:pPr>
    </w:p>
    <w:p w:rsidR="007F0E60" w:rsidRDefault="00F13C22" w:rsidP="009C1201">
      <w:r>
        <w:t xml:space="preserve">For the purposes of this </w:t>
      </w:r>
      <w:r w:rsidR="002727E1">
        <w:t>document</w:t>
      </w:r>
      <w:r w:rsidR="00B73197">
        <w:t xml:space="preserve">, </w:t>
      </w:r>
      <w:r>
        <w:t>“</w:t>
      </w:r>
      <w:r w:rsidR="007F0E60">
        <w:t>metadata</w:t>
      </w:r>
      <w:r>
        <w:t>”</w:t>
      </w:r>
      <w:r w:rsidR="007F0E60">
        <w:t xml:space="preserve"> </w:t>
      </w:r>
      <w:r w:rsidR="00B73197">
        <w:t xml:space="preserve">is defined </w:t>
      </w:r>
      <w:r w:rsidR="007F0E60">
        <w:t xml:space="preserve">as all of the information stored in an ODM database except for the actual data values (e.g., the existence of data series that have been measured and information about their sites, variables, methods, sources, quality control levels, etc.).  </w:t>
      </w:r>
      <w:r w:rsidR="00B73197">
        <w:t>Currently, m</w:t>
      </w:r>
      <w:r w:rsidR="007F0E60">
        <w:t xml:space="preserve">etadata about data series </w:t>
      </w:r>
      <w:r w:rsidR="002727E1">
        <w:t xml:space="preserve">stored in an ODM database and </w:t>
      </w:r>
      <w:r w:rsidR="007F0E60">
        <w:t xml:space="preserve">published through the </w:t>
      </w:r>
      <w:proofErr w:type="spellStart"/>
      <w:r w:rsidR="007F0E60">
        <w:t>WaterOneFlow</w:t>
      </w:r>
      <w:proofErr w:type="spellEnd"/>
      <w:r w:rsidR="007F0E60">
        <w:t xml:space="preserve"> web services can be automatically harvested and cataloged at HIS Central.  </w:t>
      </w:r>
    </w:p>
    <w:p w:rsidR="007F0E60" w:rsidRDefault="007F0E60" w:rsidP="009C1201"/>
    <w:p w:rsidR="0065079F" w:rsidRDefault="00FE16AB" w:rsidP="009C1201">
      <w:r>
        <w:t>In considering</w:t>
      </w:r>
      <w:r w:rsidR="0065079F">
        <w:t xml:space="preserve"> support </w:t>
      </w:r>
      <w:r>
        <w:t xml:space="preserve">for </w:t>
      </w:r>
      <w:r w:rsidR="0065079F">
        <w:t xml:space="preserve">access control </w:t>
      </w:r>
      <w:r>
        <w:t>over</w:t>
      </w:r>
      <w:r w:rsidR="00141D85">
        <w:t xml:space="preserve"> datasets published </w:t>
      </w:r>
      <w:r w:rsidR="00BE085B">
        <w:t>on a</w:t>
      </w:r>
      <w:r w:rsidR="002270DA">
        <w:t xml:space="preserve"> </w:t>
      </w:r>
      <w:proofErr w:type="spellStart"/>
      <w:r w:rsidR="002270DA">
        <w:t>Hydro</w:t>
      </w:r>
      <w:r w:rsidR="00BE085B">
        <w:t>Server</w:t>
      </w:r>
      <w:proofErr w:type="spellEnd"/>
      <w:r w:rsidR="00B73197">
        <w:t xml:space="preserve">, the following types of data are </w:t>
      </w:r>
      <w:r w:rsidR="00B23C6E">
        <w:t>anticipated</w:t>
      </w:r>
      <w:r w:rsidR="0065079F">
        <w:t>:</w:t>
      </w:r>
    </w:p>
    <w:p w:rsidR="0065079F" w:rsidRDefault="0065079F" w:rsidP="009C1201"/>
    <w:p w:rsidR="00DB7F2C" w:rsidRDefault="00DB7F2C" w:rsidP="00B03456">
      <w:pPr>
        <w:pStyle w:val="ListParagraph"/>
        <w:numPr>
          <w:ilvl w:val="0"/>
          <w:numId w:val="2"/>
        </w:numPr>
      </w:pPr>
      <w:r w:rsidRPr="00DB7F2C">
        <w:rPr>
          <w:u w:val="single"/>
        </w:rPr>
        <w:t>Type 1 – Public Data No Restrictions</w:t>
      </w:r>
      <w:r w:rsidR="00F13C22">
        <w:t xml:space="preserve">:  The metadata </w:t>
      </w:r>
      <w:r w:rsidR="00B73197">
        <w:t>are public, the</w:t>
      </w:r>
      <w:r w:rsidR="00F13C22">
        <w:t xml:space="preserve"> data</w:t>
      </w:r>
      <w:r>
        <w:t xml:space="preserve"> are discoverable by the public</w:t>
      </w:r>
      <w:r w:rsidR="00B73197">
        <w:t>, and the data</w:t>
      </w:r>
      <w:r>
        <w:t xml:space="preserve"> are accessible/downloadable by the public with no data use</w:t>
      </w:r>
      <w:r w:rsidR="00257792">
        <w:t xml:space="preserve"> agreement</w:t>
      </w:r>
      <w:r w:rsidR="008660B5">
        <w:t>, no tracking, and no</w:t>
      </w:r>
      <w:r w:rsidR="00257792">
        <w:t xml:space="preserve"> restrictions.  No</w:t>
      </w:r>
      <w:r>
        <w:t xml:space="preserve"> </w:t>
      </w:r>
      <w:r w:rsidR="00F13C22">
        <w:t xml:space="preserve">data consumer </w:t>
      </w:r>
      <w:r>
        <w:t>authentication is required</w:t>
      </w:r>
      <w:r w:rsidR="002270DA">
        <w:t xml:space="preserve">.  </w:t>
      </w:r>
      <w:r w:rsidR="001F4F18">
        <w:t>Identification of</w:t>
      </w:r>
      <w:r w:rsidR="00F13C22">
        <w:t xml:space="preserve"> data consumers is not required, and is </w:t>
      </w:r>
      <w:r w:rsidR="001F4F18">
        <w:t>often not desirable</w:t>
      </w:r>
      <w:r w:rsidR="00F13C22">
        <w:t>.</w:t>
      </w:r>
    </w:p>
    <w:p w:rsidR="00DB7F2C" w:rsidRDefault="00DB7F2C" w:rsidP="00DB7F2C"/>
    <w:p w:rsidR="00DB7F2C" w:rsidRDefault="00DB7F2C" w:rsidP="00DB7F2C">
      <w:pPr>
        <w:ind w:left="720"/>
      </w:pPr>
      <w:r w:rsidRPr="00DB7F2C">
        <w:rPr>
          <w:u w:val="single"/>
        </w:rPr>
        <w:t>Example 1</w:t>
      </w:r>
      <w:r>
        <w:t>:  Data from public agencies like USGS NWIS or EPA STORET.</w:t>
      </w:r>
    </w:p>
    <w:p w:rsidR="00DB7F2C" w:rsidRPr="00DB7F2C" w:rsidRDefault="00DB7F2C" w:rsidP="00DB7F2C"/>
    <w:p w:rsidR="00B03456" w:rsidRDefault="00DB7F2C" w:rsidP="00B03456">
      <w:pPr>
        <w:pStyle w:val="ListParagraph"/>
        <w:numPr>
          <w:ilvl w:val="0"/>
          <w:numId w:val="2"/>
        </w:numPr>
      </w:pPr>
      <w:r>
        <w:rPr>
          <w:u w:val="single"/>
        </w:rPr>
        <w:t>Type 2</w:t>
      </w:r>
      <w:r w:rsidR="00745B8C">
        <w:rPr>
          <w:u w:val="single"/>
        </w:rPr>
        <w:t xml:space="preserve"> </w:t>
      </w:r>
      <w:r w:rsidR="00BE085B">
        <w:rPr>
          <w:u w:val="single"/>
        </w:rPr>
        <w:t>–</w:t>
      </w:r>
      <w:r w:rsidR="00745B8C">
        <w:rPr>
          <w:u w:val="single"/>
        </w:rPr>
        <w:t xml:space="preserve"> </w:t>
      </w:r>
      <w:r>
        <w:rPr>
          <w:u w:val="single"/>
        </w:rPr>
        <w:t xml:space="preserve">Tracked </w:t>
      </w:r>
      <w:r w:rsidR="0065079F" w:rsidRPr="00B03456">
        <w:rPr>
          <w:u w:val="single"/>
        </w:rPr>
        <w:t>Public</w:t>
      </w:r>
      <w:r w:rsidR="00BE085B">
        <w:rPr>
          <w:u w:val="single"/>
        </w:rPr>
        <w:t xml:space="preserve"> </w:t>
      </w:r>
      <w:r w:rsidR="0065079F" w:rsidRPr="00B03456">
        <w:rPr>
          <w:u w:val="single"/>
        </w:rPr>
        <w:t>Data</w:t>
      </w:r>
      <w:r w:rsidR="0065079F">
        <w:t xml:space="preserve">:  </w:t>
      </w:r>
      <w:r w:rsidR="00160CD0">
        <w:t xml:space="preserve">The </w:t>
      </w:r>
      <w:r w:rsidR="00F13C22">
        <w:t>metadata</w:t>
      </w:r>
      <w:r w:rsidR="00B73197">
        <w:t xml:space="preserve"> are public, the </w:t>
      </w:r>
      <w:r w:rsidR="00160CD0">
        <w:t>data a</w:t>
      </w:r>
      <w:r w:rsidR="009C1201">
        <w:t>re discoverable by the public, and</w:t>
      </w:r>
      <w:r w:rsidR="00B73197">
        <w:t xml:space="preserve"> the data</w:t>
      </w:r>
      <w:r w:rsidR="009C1201">
        <w:t xml:space="preserve"> are </w:t>
      </w:r>
      <w:proofErr w:type="gramStart"/>
      <w:r w:rsidR="009C1201">
        <w:t>accessible/downloadable</w:t>
      </w:r>
      <w:proofErr w:type="gramEnd"/>
      <w:r w:rsidR="009C1201">
        <w:t xml:space="preserve"> by the public</w:t>
      </w:r>
      <w:r w:rsidR="00BE085B">
        <w:t xml:space="preserve"> under a “general</w:t>
      </w:r>
      <w:r w:rsidR="00507AAB">
        <w:t>” data use agreement</w:t>
      </w:r>
      <w:r w:rsidR="00F05240">
        <w:t>.</w:t>
      </w:r>
      <w:r w:rsidR="00B03456">
        <w:t xml:space="preserve">  A search will reveal all locations of all</w:t>
      </w:r>
      <w:r w:rsidR="008660B5">
        <w:t xml:space="preserve"> variables, sites, and data series</w:t>
      </w:r>
      <w:r w:rsidR="00B03456">
        <w:t xml:space="preserve">. </w:t>
      </w:r>
      <w:r w:rsidR="00160CD0">
        <w:t xml:space="preserve"> </w:t>
      </w:r>
      <w:r w:rsidR="00B23C6E">
        <w:t>A</w:t>
      </w:r>
      <w:r w:rsidR="00FE16AB">
        <w:t>uthentication</w:t>
      </w:r>
      <w:r w:rsidR="00F13C22">
        <w:t xml:space="preserve"> of data consumers</w:t>
      </w:r>
      <w:r w:rsidR="00FE16AB">
        <w:t xml:space="preserve"> would be required</w:t>
      </w:r>
      <w:r w:rsidR="00D27398">
        <w:t xml:space="preserve"> for download</w:t>
      </w:r>
      <w:r w:rsidR="00B23C6E">
        <w:t>ing the data</w:t>
      </w:r>
      <w:r w:rsidR="00FE16AB">
        <w:t>, but only so data access/use could be tracked.</w:t>
      </w:r>
      <w:r w:rsidR="008660B5">
        <w:t xml:space="preserve">  The general data use agreement would indicate the conditions of use for the data</w:t>
      </w:r>
      <w:r w:rsidR="003C0614">
        <w:t xml:space="preserve"> and serve to notify users of the tracking of downloads and how tracking information will be used fulfilling any privacy and information use notification requirements that may exist</w:t>
      </w:r>
      <w:r w:rsidR="008660B5">
        <w:t>.</w:t>
      </w:r>
      <w:r w:rsidR="001F4F18">
        <w:t xml:space="preserve"> </w:t>
      </w:r>
    </w:p>
    <w:p w:rsidR="00345155" w:rsidRDefault="00345155" w:rsidP="00345155"/>
    <w:p w:rsidR="00FA5D20" w:rsidRDefault="00345155" w:rsidP="00345155">
      <w:pPr>
        <w:ind w:left="720"/>
      </w:pPr>
      <w:r w:rsidRPr="00345155">
        <w:rPr>
          <w:u w:val="single"/>
        </w:rPr>
        <w:t>Example</w:t>
      </w:r>
      <w:r w:rsidR="00FA5D20">
        <w:rPr>
          <w:u w:val="single"/>
        </w:rPr>
        <w:t xml:space="preserve"> 1</w:t>
      </w:r>
      <w:r>
        <w:t xml:space="preserve">:  </w:t>
      </w:r>
      <w:r w:rsidR="00507AAB">
        <w:t>An academic investigator makes data from publicly funded research available online under a general data use agreement</w:t>
      </w:r>
      <w:r w:rsidR="00FA5D20">
        <w:t>.</w:t>
      </w:r>
      <w:r w:rsidR="00BE085B">
        <w:t xml:space="preserve">  The investigator wants to track </w:t>
      </w:r>
      <w:proofErr w:type="gramStart"/>
      <w:r w:rsidR="00BE085B">
        <w:t>who</w:t>
      </w:r>
      <w:proofErr w:type="gramEnd"/>
      <w:r w:rsidR="00BE085B">
        <w:t xml:space="preserve"> is downloading and using the data to establish the broader impact of his/her datasets and ensure appropriate citation.</w:t>
      </w:r>
    </w:p>
    <w:p w:rsidR="00345155" w:rsidRDefault="00345155" w:rsidP="00345155"/>
    <w:p w:rsidR="009C1201" w:rsidRDefault="00DB7F2C" w:rsidP="009C1201">
      <w:pPr>
        <w:pStyle w:val="ListParagraph"/>
        <w:numPr>
          <w:ilvl w:val="0"/>
          <w:numId w:val="2"/>
        </w:numPr>
      </w:pPr>
      <w:r>
        <w:rPr>
          <w:u w:val="single"/>
        </w:rPr>
        <w:t>Type 3</w:t>
      </w:r>
      <w:r w:rsidR="00745B8C">
        <w:rPr>
          <w:u w:val="single"/>
        </w:rPr>
        <w:t xml:space="preserve"> </w:t>
      </w:r>
      <w:r w:rsidR="00BE085B">
        <w:rPr>
          <w:u w:val="single"/>
        </w:rPr>
        <w:t>–</w:t>
      </w:r>
      <w:r w:rsidR="00745B8C">
        <w:rPr>
          <w:u w:val="single"/>
        </w:rPr>
        <w:t xml:space="preserve"> </w:t>
      </w:r>
      <w:r w:rsidR="007504CE" w:rsidRPr="007504CE">
        <w:rPr>
          <w:u w:val="single"/>
        </w:rPr>
        <w:t>Public</w:t>
      </w:r>
      <w:r w:rsidR="00BE085B">
        <w:rPr>
          <w:u w:val="single"/>
        </w:rPr>
        <w:t xml:space="preserve"> </w:t>
      </w:r>
      <w:r w:rsidR="00D30FB5">
        <w:rPr>
          <w:u w:val="single"/>
        </w:rPr>
        <w:t>Metadata w</w:t>
      </w:r>
      <w:r w:rsidR="007504CE" w:rsidRPr="007504CE">
        <w:rPr>
          <w:u w:val="single"/>
        </w:rPr>
        <w:t>ith Private Data</w:t>
      </w:r>
      <w:r w:rsidR="007504CE">
        <w:t xml:space="preserve"> </w:t>
      </w:r>
      <w:r w:rsidR="00160CD0">
        <w:t>–</w:t>
      </w:r>
      <w:r w:rsidR="007504CE">
        <w:t xml:space="preserve"> </w:t>
      </w:r>
      <w:r w:rsidR="00160CD0">
        <w:t xml:space="preserve">The </w:t>
      </w:r>
      <w:r w:rsidR="00F13C22">
        <w:t>metadata</w:t>
      </w:r>
      <w:r w:rsidR="00B73197">
        <w:t xml:space="preserve"> are public,</w:t>
      </w:r>
      <w:r w:rsidR="00F13C22">
        <w:t xml:space="preserve"> and </w:t>
      </w:r>
      <w:r w:rsidR="00B73197">
        <w:t xml:space="preserve">the </w:t>
      </w:r>
      <w:r w:rsidR="00F13C22">
        <w:t xml:space="preserve">data </w:t>
      </w:r>
      <w:r w:rsidR="009C1201">
        <w:t xml:space="preserve">are discoverable by the public, </w:t>
      </w:r>
      <w:r w:rsidR="00160CD0">
        <w:t>but</w:t>
      </w:r>
      <w:r w:rsidR="00F13C22">
        <w:t xml:space="preserve"> the data</w:t>
      </w:r>
      <w:r w:rsidR="009C1201">
        <w:t xml:space="preserve"> are only </w:t>
      </w:r>
      <w:proofErr w:type="gramStart"/>
      <w:r w:rsidR="009C1201">
        <w:t>accessible/downloadable</w:t>
      </w:r>
      <w:proofErr w:type="gramEnd"/>
      <w:r w:rsidR="009C1201">
        <w:t xml:space="preserve"> </w:t>
      </w:r>
      <w:r w:rsidR="00B23C6E">
        <w:t>by data consumers that have been authorized by t</w:t>
      </w:r>
      <w:r w:rsidR="009C1201">
        <w:t xml:space="preserve">he </w:t>
      </w:r>
      <w:r w:rsidR="000C2671">
        <w:t xml:space="preserve">data </w:t>
      </w:r>
      <w:r w:rsidR="00447720">
        <w:t>owner</w:t>
      </w:r>
      <w:r w:rsidR="00F05240">
        <w:t>.</w:t>
      </w:r>
      <w:r w:rsidR="00B03456">
        <w:t xml:space="preserve">  A search would reveal </w:t>
      </w:r>
      <w:r w:rsidR="000C2671">
        <w:t>the</w:t>
      </w:r>
      <w:r w:rsidR="00B03456">
        <w:t xml:space="preserve"> locations of all variables</w:t>
      </w:r>
      <w:r w:rsidR="00D27398">
        <w:t>,</w:t>
      </w:r>
      <w:r w:rsidR="00B03456">
        <w:t xml:space="preserve"> sites</w:t>
      </w:r>
      <w:r w:rsidR="00D27398">
        <w:t>,</w:t>
      </w:r>
      <w:r w:rsidR="00B03456">
        <w:t xml:space="preserve"> and data </w:t>
      </w:r>
      <w:r w:rsidR="000C2671">
        <w:t>series</w:t>
      </w:r>
      <w:r w:rsidR="00B03456">
        <w:t xml:space="preserve">, but </w:t>
      </w:r>
      <w:r w:rsidR="00F13C22">
        <w:t xml:space="preserve">data consumers </w:t>
      </w:r>
      <w:r w:rsidR="00B23C6E">
        <w:t>would not be able to</w:t>
      </w:r>
      <w:r w:rsidR="00B03456">
        <w:t xml:space="preserve"> download the data</w:t>
      </w:r>
      <w:r w:rsidR="00160CD0">
        <w:t xml:space="preserve"> unless they are authenticated</w:t>
      </w:r>
      <w:r w:rsidR="00F13C22">
        <w:t xml:space="preserve"> </w:t>
      </w:r>
      <w:r w:rsidR="00160CD0">
        <w:t>and have</w:t>
      </w:r>
      <w:r w:rsidR="00D30FB5">
        <w:t xml:space="preserve"> been </w:t>
      </w:r>
      <w:r w:rsidR="00F13C22">
        <w:t>authorized</w:t>
      </w:r>
      <w:r w:rsidR="00D30FB5">
        <w:t xml:space="preserve"> by the data publisher</w:t>
      </w:r>
      <w:r w:rsidR="00447720">
        <w:t>/owner</w:t>
      </w:r>
      <w:r w:rsidR="00D30FB5">
        <w:t>.</w:t>
      </w:r>
    </w:p>
    <w:p w:rsidR="00345155" w:rsidRDefault="00345155" w:rsidP="00345155"/>
    <w:p w:rsidR="00FA5D20" w:rsidRDefault="00FA5D20" w:rsidP="00FA5D20">
      <w:pPr>
        <w:ind w:left="720"/>
      </w:pPr>
      <w:r w:rsidRPr="00FA5D20">
        <w:rPr>
          <w:u w:val="single"/>
        </w:rPr>
        <w:t>Example 1</w:t>
      </w:r>
      <w:r>
        <w:t xml:space="preserve">:  An academic investigator has </w:t>
      </w:r>
      <w:r w:rsidR="00921864">
        <w:t>received</w:t>
      </w:r>
      <w:r w:rsidR="00966EC4">
        <w:t xml:space="preserve"> </w:t>
      </w:r>
      <w:r>
        <w:t>some observations</w:t>
      </w:r>
      <w:r w:rsidR="00975909">
        <w:t xml:space="preserve"> of diversion flows</w:t>
      </w:r>
      <w:r>
        <w:t xml:space="preserve"> from a private canal company </w:t>
      </w:r>
      <w:r w:rsidR="00921864">
        <w:t xml:space="preserve">and is storing them </w:t>
      </w:r>
      <w:r>
        <w:t xml:space="preserve">on his/her </w:t>
      </w:r>
      <w:proofErr w:type="spellStart"/>
      <w:r w:rsidR="00D27398">
        <w:t>Hydro</w:t>
      </w:r>
      <w:r>
        <w:t>Server</w:t>
      </w:r>
      <w:proofErr w:type="spellEnd"/>
      <w:r>
        <w:t>.  The canal company has asked him/her not to allow unrestricted access to the data because they</w:t>
      </w:r>
      <w:r w:rsidR="00975909">
        <w:t xml:space="preserve"> believe that their data is somewhat sensitive and</w:t>
      </w:r>
      <w:r>
        <w:t xml:space="preserve"> want to </w:t>
      </w:r>
      <w:r w:rsidR="000C2671">
        <w:t xml:space="preserve">control and </w:t>
      </w:r>
      <w:r>
        <w:t>keep track of who has accessed the data.</w:t>
      </w:r>
    </w:p>
    <w:p w:rsidR="00FA5D20" w:rsidRDefault="00FA5D20" w:rsidP="00FA5D20">
      <w:pPr>
        <w:ind w:left="720"/>
      </w:pPr>
    </w:p>
    <w:p w:rsidR="00975909" w:rsidRDefault="00FA5D20" w:rsidP="00975909">
      <w:pPr>
        <w:ind w:left="720"/>
      </w:pPr>
      <w:r w:rsidRPr="00FA5D20">
        <w:rPr>
          <w:u w:val="single"/>
        </w:rPr>
        <w:t>Example 2</w:t>
      </w:r>
      <w:r>
        <w:t xml:space="preserve">:  An investigator has collected some data and is in the process of quality controlling </w:t>
      </w:r>
      <w:r w:rsidR="000C2671">
        <w:t>it</w:t>
      </w:r>
      <w:r>
        <w:t xml:space="preserve"> on his/her </w:t>
      </w:r>
      <w:proofErr w:type="spellStart"/>
      <w:r w:rsidR="00966EC4">
        <w:t>Hydro</w:t>
      </w:r>
      <w:r>
        <w:t>Server</w:t>
      </w:r>
      <w:proofErr w:type="spellEnd"/>
      <w:r w:rsidR="007035FD">
        <w:t xml:space="preserve">.  Data QA/QC </w:t>
      </w:r>
      <w:r w:rsidR="000C2671">
        <w:t xml:space="preserve">for the dataset </w:t>
      </w:r>
      <w:r w:rsidR="007035FD">
        <w:t xml:space="preserve">is </w:t>
      </w:r>
      <w:r w:rsidR="000C2671">
        <w:t>complete for prior years and those</w:t>
      </w:r>
      <w:r w:rsidR="007035FD">
        <w:t xml:space="preserve"> data are ready to be released, but QA/QC for data in the current year is not complete</w:t>
      </w:r>
      <w:r w:rsidR="000C2671">
        <w:t>.  T</w:t>
      </w:r>
      <w:r w:rsidR="007035FD">
        <w:t>he investigator wants to control distribution of the raw data</w:t>
      </w:r>
      <w:r w:rsidR="00D27398">
        <w:t xml:space="preserve"> to those that are working within his research group</w:t>
      </w:r>
      <w:r w:rsidR="007035FD">
        <w:t>.  The investigator</w:t>
      </w:r>
      <w:r>
        <w:t xml:space="preserve"> wants people to know that the data exist, but may not be ready for unrestricted access/download.</w:t>
      </w:r>
      <w:r w:rsidR="007035FD">
        <w:t xml:space="preserve">  The investigator also wants to track </w:t>
      </w:r>
      <w:proofErr w:type="gramStart"/>
      <w:r w:rsidR="007035FD">
        <w:t>who</w:t>
      </w:r>
      <w:proofErr w:type="gramEnd"/>
      <w:r w:rsidR="007035FD">
        <w:t xml:space="preserve"> has downloaded the data to establish impact as well as for notifying data users when data are finalized.</w:t>
      </w:r>
    </w:p>
    <w:p w:rsidR="00FA5D20" w:rsidRDefault="00FA5D20" w:rsidP="00345155"/>
    <w:p w:rsidR="009C1201" w:rsidRDefault="00DB7F2C" w:rsidP="009C1201">
      <w:pPr>
        <w:pStyle w:val="ListParagraph"/>
        <w:numPr>
          <w:ilvl w:val="0"/>
          <w:numId w:val="2"/>
        </w:numPr>
      </w:pPr>
      <w:r>
        <w:rPr>
          <w:u w:val="single"/>
        </w:rPr>
        <w:t>Type 4</w:t>
      </w:r>
      <w:r w:rsidR="00745B8C">
        <w:rPr>
          <w:u w:val="single"/>
        </w:rPr>
        <w:t xml:space="preserve"> </w:t>
      </w:r>
      <w:r w:rsidR="00BE085B">
        <w:rPr>
          <w:u w:val="single"/>
        </w:rPr>
        <w:t>–</w:t>
      </w:r>
      <w:r w:rsidR="00745B8C">
        <w:rPr>
          <w:u w:val="single"/>
        </w:rPr>
        <w:t xml:space="preserve"> </w:t>
      </w:r>
      <w:r w:rsidR="001F4F18">
        <w:rPr>
          <w:u w:val="single"/>
        </w:rPr>
        <w:t xml:space="preserve">Restricted </w:t>
      </w:r>
      <w:r w:rsidR="0065079F" w:rsidRPr="0065079F">
        <w:rPr>
          <w:u w:val="single"/>
        </w:rPr>
        <w:t>Data</w:t>
      </w:r>
      <w:r w:rsidR="0065079F">
        <w:t xml:space="preserve">:  </w:t>
      </w:r>
      <w:r w:rsidR="00D27398">
        <w:t xml:space="preserve">The </w:t>
      </w:r>
      <w:r w:rsidR="00F13C22">
        <w:t>metadata</w:t>
      </w:r>
      <w:r w:rsidR="002F14A1">
        <w:t xml:space="preserve"> are private, the</w:t>
      </w:r>
      <w:r w:rsidR="00F13C22">
        <w:t xml:space="preserve"> </w:t>
      </w:r>
      <w:r w:rsidR="00D27398">
        <w:t>d</w:t>
      </w:r>
      <w:r w:rsidR="009C1201">
        <w:t xml:space="preserve">ata are not discoverable by the public, and </w:t>
      </w:r>
      <w:r w:rsidR="002F14A1">
        <w:t xml:space="preserve">the data </w:t>
      </w:r>
      <w:r w:rsidR="009C1201">
        <w:t xml:space="preserve">are only </w:t>
      </w:r>
      <w:proofErr w:type="gramStart"/>
      <w:r w:rsidR="009C1201">
        <w:t>accessible/downloadable</w:t>
      </w:r>
      <w:proofErr w:type="gramEnd"/>
      <w:r w:rsidR="00F13C22">
        <w:t xml:space="preserve"> through direct communication with and</w:t>
      </w:r>
      <w:r w:rsidR="009C1201">
        <w:t xml:space="preserve"> with permission from the </w:t>
      </w:r>
      <w:r w:rsidR="00B23C6E">
        <w:t>data owner</w:t>
      </w:r>
      <w:r w:rsidR="00F05240">
        <w:t>.</w:t>
      </w:r>
      <w:r w:rsidR="004D7505">
        <w:t xml:space="preserve"> </w:t>
      </w:r>
      <w:r w:rsidR="00D27398">
        <w:t xml:space="preserve"> </w:t>
      </w:r>
      <w:r w:rsidR="00C005D7">
        <w:t xml:space="preserve">Data download will only be available to data consumers that are authenticated and authorized.  </w:t>
      </w:r>
      <w:r w:rsidR="00F13C22">
        <w:t>Data consumers</w:t>
      </w:r>
      <w:r w:rsidR="004D7505">
        <w:t xml:space="preserve"> will not </w:t>
      </w:r>
      <w:r w:rsidR="00D27398">
        <w:t>know</w:t>
      </w:r>
      <w:r w:rsidR="00F13C22">
        <w:t xml:space="preserve"> that</w:t>
      </w:r>
      <w:r w:rsidR="00D27398">
        <w:t xml:space="preserve"> the data exist</w:t>
      </w:r>
      <w:r w:rsidR="004D7505">
        <w:t xml:space="preserve"> without</w:t>
      </w:r>
      <w:r w:rsidR="00B347CA">
        <w:t xml:space="preserve"> learning about it </w:t>
      </w:r>
      <w:r w:rsidR="000B3111">
        <w:t>through</w:t>
      </w:r>
      <w:r w:rsidR="004D7505">
        <w:t xml:space="preserve"> personal contact with the data provider</w:t>
      </w:r>
      <w:r w:rsidR="00F13C22">
        <w:t>/owner</w:t>
      </w:r>
      <w:r w:rsidR="004D7505">
        <w:t xml:space="preserve">. </w:t>
      </w:r>
      <w:r w:rsidR="00D27398">
        <w:t xml:space="preserve"> The </w:t>
      </w:r>
      <w:r w:rsidR="00F13C22">
        <w:t>metadata</w:t>
      </w:r>
      <w:r w:rsidR="002F14A1">
        <w:t xml:space="preserve"> will not be cataloged in a central metadata catalog</w:t>
      </w:r>
      <w:r w:rsidR="00D27398">
        <w:t>.</w:t>
      </w:r>
    </w:p>
    <w:p w:rsidR="009C1201" w:rsidRDefault="009C1201" w:rsidP="009C1201"/>
    <w:p w:rsidR="0065079F" w:rsidRDefault="00FA5D20" w:rsidP="00FA5D20">
      <w:pPr>
        <w:ind w:left="720"/>
      </w:pPr>
      <w:r w:rsidRPr="00FA5D20">
        <w:rPr>
          <w:u w:val="single"/>
        </w:rPr>
        <w:t>Example 1</w:t>
      </w:r>
      <w:r>
        <w:t xml:space="preserve">:  An investigator is in the process of collecting data.  He/she is streaming the data into his/her </w:t>
      </w:r>
      <w:proofErr w:type="spellStart"/>
      <w:r w:rsidR="00D27398">
        <w:t>Hydro</w:t>
      </w:r>
      <w:r>
        <w:t>Server</w:t>
      </w:r>
      <w:proofErr w:type="spellEnd"/>
      <w:r>
        <w:t xml:space="preserve"> from sensors in the field.  The data is completely raw with </w:t>
      </w:r>
      <w:r>
        <w:lastRenderedPageBreak/>
        <w:t xml:space="preserve">no quality control.  He/she wants to use the organization of ODM and the </w:t>
      </w:r>
      <w:proofErr w:type="spellStart"/>
      <w:r w:rsidR="00D27398">
        <w:t>Hydro</w:t>
      </w:r>
      <w:r>
        <w:t>Server</w:t>
      </w:r>
      <w:proofErr w:type="spellEnd"/>
      <w:r>
        <w:t xml:space="preserve"> tools to process the data.  He/she wants individuals within his/her own organization to have access to the data, but is not ready for the general public to know about the data yet.  He/she doesn’t want to have to maintain separate ODM databases and services for the </w:t>
      </w:r>
      <w:r w:rsidR="00D27398">
        <w:t>restricted</w:t>
      </w:r>
      <w:r>
        <w:t xml:space="preserve"> data.</w:t>
      </w:r>
    </w:p>
    <w:p w:rsidR="00975909" w:rsidRDefault="00975909" w:rsidP="00975909"/>
    <w:p w:rsidR="006E5A73" w:rsidRPr="006E5A73" w:rsidRDefault="00965A24" w:rsidP="00152EB9">
      <w:pPr>
        <w:pStyle w:val="Heading1"/>
      </w:pPr>
      <w:r>
        <w:t>4</w:t>
      </w:r>
      <w:r w:rsidR="00F70B1C">
        <w:t>.</w:t>
      </w:r>
      <w:r w:rsidR="00F70B1C">
        <w:tab/>
        <w:t>Functional Requirements</w:t>
      </w:r>
    </w:p>
    <w:p w:rsidR="006E5A73" w:rsidRDefault="006E5A73" w:rsidP="00975909"/>
    <w:p w:rsidR="004163E9" w:rsidRDefault="00F264FC" w:rsidP="00F264FC">
      <w:pPr>
        <w:numPr>
          <w:ins w:id="1" w:author="Valentine David" w:date="2010-01-21T17:12:00Z"/>
        </w:numPr>
      </w:pPr>
      <w:r>
        <w:t xml:space="preserve">The following are requirements for </w:t>
      </w:r>
      <w:r w:rsidR="00DA5470">
        <w:t xml:space="preserve">the </w:t>
      </w:r>
      <w:r>
        <w:t>functionality</w:t>
      </w:r>
      <w:r w:rsidR="00DA5470">
        <w:t xml:space="preserve"> needed to support access control in the CUAHSI HIS</w:t>
      </w:r>
      <w:r>
        <w:t>:</w:t>
      </w:r>
    </w:p>
    <w:p w:rsidR="00F264FC" w:rsidRDefault="00F264FC" w:rsidP="00F264FC"/>
    <w:p w:rsidR="004163E9" w:rsidRDefault="00965A24" w:rsidP="004163E9">
      <w:pPr>
        <w:pStyle w:val="Heading2"/>
      </w:pPr>
      <w:r>
        <w:t>4</w:t>
      </w:r>
      <w:r w:rsidR="00CE1F29">
        <w:t>.1.</w:t>
      </w:r>
      <w:r w:rsidR="00CE1F29">
        <w:tab/>
        <w:t xml:space="preserve">Metadata and </w:t>
      </w:r>
      <w:r w:rsidR="00987AA7">
        <w:t>Classes of Data</w:t>
      </w:r>
    </w:p>
    <w:p w:rsidR="004163E9" w:rsidRDefault="004163E9" w:rsidP="00F264FC"/>
    <w:p w:rsidR="004163E9" w:rsidRDefault="00DA5470" w:rsidP="00F264FC">
      <w:r>
        <w:t>Data owners/providers will be able to host</w:t>
      </w:r>
      <w:r w:rsidR="006D6611">
        <w:t xml:space="preserve"> and</w:t>
      </w:r>
      <w:r w:rsidR="00DE3093">
        <w:t xml:space="preserve"> potentially</w:t>
      </w:r>
      <w:r>
        <w:t xml:space="preserve"> publish</w:t>
      </w:r>
      <w:r w:rsidR="006D6611">
        <w:t xml:space="preserve"> of all four types of data described above</w:t>
      </w:r>
      <w:r>
        <w:t xml:space="preserve"> on a </w:t>
      </w:r>
      <w:proofErr w:type="spellStart"/>
      <w:r>
        <w:t>HydroServer</w:t>
      </w:r>
      <w:proofErr w:type="spellEnd"/>
      <w:r w:rsidR="006D6611">
        <w:t xml:space="preserve">.  </w:t>
      </w:r>
      <w:r>
        <w:t>Data owners/providers will be</w:t>
      </w:r>
      <w:r w:rsidR="006D6611">
        <w:t xml:space="preserve"> encourage</w:t>
      </w:r>
      <w:r>
        <w:t>d to make the</w:t>
      </w:r>
      <w:r w:rsidR="006D6611">
        <w:t xml:space="preserve"> metadata</w:t>
      </w:r>
      <w:r w:rsidR="00DE3093">
        <w:t xml:space="preserve"> descriptions of all </w:t>
      </w:r>
      <w:r>
        <w:t>of their data</w:t>
      </w:r>
      <w:r w:rsidR="00DE3093">
        <w:t xml:space="preserve"> resources</w:t>
      </w:r>
      <w:r>
        <w:t xml:space="preserve"> public, but it will not be required</w:t>
      </w:r>
      <w:r w:rsidR="00DE3093">
        <w:t xml:space="preserve">.  Only public metadata </w:t>
      </w:r>
      <w:r>
        <w:t xml:space="preserve">stored in an ODM database and published using a </w:t>
      </w:r>
      <w:proofErr w:type="spellStart"/>
      <w:r>
        <w:t>WaterOneFlow</w:t>
      </w:r>
      <w:proofErr w:type="spellEnd"/>
      <w:r>
        <w:t xml:space="preserve"> service </w:t>
      </w:r>
      <w:r w:rsidR="00DE3093">
        <w:t xml:space="preserve">will be </w:t>
      </w:r>
      <w:r w:rsidR="00EA2990">
        <w:t>available for harvest and cataloging</w:t>
      </w:r>
      <w:r w:rsidR="00DE3093">
        <w:t xml:space="preserve"> in a central metadata catalog</w:t>
      </w:r>
      <w:r>
        <w:t xml:space="preserve"> where it can be discovered by potential data consumers</w:t>
      </w:r>
      <w:r w:rsidR="00DE3093">
        <w:t xml:space="preserve">.  </w:t>
      </w:r>
    </w:p>
    <w:p w:rsidR="004163E9" w:rsidRDefault="004163E9" w:rsidP="00F264FC"/>
    <w:p w:rsidR="004163E9" w:rsidRDefault="00965A24" w:rsidP="004163E9">
      <w:pPr>
        <w:pStyle w:val="Heading2"/>
      </w:pPr>
      <w:r>
        <w:t>4</w:t>
      </w:r>
      <w:r w:rsidR="004163E9">
        <w:t>.2.</w:t>
      </w:r>
      <w:r w:rsidR="004163E9">
        <w:tab/>
      </w:r>
      <w:r w:rsidR="006D6611">
        <w:t>Integrated System</w:t>
      </w:r>
    </w:p>
    <w:p w:rsidR="004163E9" w:rsidRDefault="004163E9" w:rsidP="00F264FC"/>
    <w:p w:rsidR="004163E9" w:rsidRDefault="0065436C" w:rsidP="00F264FC">
      <w:r>
        <w:t>D</w:t>
      </w:r>
      <w:r w:rsidR="006D6611">
        <w:t xml:space="preserve">ata access control </w:t>
      </w:r>
      <w:r>
        <w:t xml:space="preserve">will be supported </w:t>
      </w:r>
      <w:r w:rsidR="006D6611">
        <w:t xml:space="preserve">as an integrated </w:t>
      </w:r>
      <w:proofErr w:type="gramStart"/>
      <w:r w:rsidR="006D6611">
        <w:t>part</w:t>
      </w:r>
      <w:proofErr w:type="gramEnd"/>
      <w:r w:rsidR="006D6611">
        <w:t xml:space="preserve"> of the existing </w:t>
      </w:r>
      <w:r>
        <w:t xml:space="preserve">CUAHSI </w:t>
      </w:r>
      <w:r w:rsidR="006D6611">
        <w:t xml:space="preserve">HIS system components.  </w:t>
      </w:r>
      <w:proofErr w:type="spellStart"/>
      <w:r w:rsidR="00DE3093">
        <w:t>HydroServer</w:t>
      </w:r>
      <w:proofErr w:type="spellEnd"/>
      <w:r w:rsidR="00DE3093">
        <w:t xml:space="preserve"> will support hosting of both </w:t>
      </w:r>
      <w:r w:rsidR="006D6611">
        <w:t xml:space="preserve">public and </w:t>
      </w:r>
      <w:r w:rsidR="00EA2990">
        <w:t>restricted</w:t>
      </w:r>
      <w:r w:rsidR="006D6611">
        <w:t xml:space="preserve"> data</w:t>
      </w:r>
      <w:r w:rsidR="00DA5470">
        <w:t xml:space="preserve"> resources</w:t>
      </w:r>
      <w:r w:rsidR="006D6611">
        <w:t xml:space="preserve"> in </w:t>
      </w:r>
      <w:r w:rsidR="00DE3093">
        <w:t xml:space="preserve">a single </w:t>
      </w:r>
      <w:r w:rsidR="006D6611">
        <w:t xml:space="preserve">ODM database.  </w:t>
      </w:r>
      <w:proofErr w:type="spellStart"/>
      <w:r w:rsidR="00DE3093">
        <w:t>HydroServer</w:t>
      </w:r>
      <w:proofErr w:type="spellEnd"/>
      <w:r w:rsidR="00DE3093">
        <w:t xml:space="preserve"> will support delivery of both public and </w:t>
      </w:r>
      <w:r w:rsidR="00EA2990">
        <w:t>restricted</w:t>
      </w:r>
      <w:r w:rsidR="00DE3093">
        <w:t xml:space="preserve"> data</w:t>
      </w:r>
      <w:r w:rsidR="00DA5470">
        <w:t xml:space="preserve"> resources</w:t>
      </w:r>
      <w:r w:rsidR="00DE3093">
        <w:t xml:space="preserve"> from a single ODM database through a single instance of the</w:t>
      </w:r>
      <w:r w:rsidR="006D6611">
        <w:t xml:space="preserve"> </w:t>
      </w:r>
      <w:proofErr w:type="spellStart"/>
      <w:r w:rsidR="006D6611">
        <w:t>WaterOneFlow</w:t>
      </w:r>
      <w:proofErr w:type="spellEnd"/>
      <w:r w:rsidR="006D6611">
        <w:t xml:space="preserve"> Web Services.</w:t>
      </w:r>
      <w:r w:rsidR="00EA2990">
        <w:t xml:space="preserve">  Data owners</w:t>
      </w:r>
      <w:r w:rsidR="00DA5470">
        <w:t xml:space="preserve"> will not be required to create and maintain separate databases and services for public and </w:t>
      </w:r>
      <w:r w:rsidR="00EA2990">
        <w:t>restricted</w:t>
      </w:r>
      <w:r w:rsidR="00DA5470">
        <w:t xml:space="preserve"> data.</w:t>
      </w:r>
    </w:p>
    <w:p w:rsidR="00EF0116" w:rsidRDefault="00EF0116" w:rsidP="00F264FC"/>
    <w:p w:rsidR="00EF0116" w:rsidRDefault="00EF0116" w:rsidP="00F264FC">
      <w:r w:rsidRPr="00EF0116">
        <w:t xml:space="preserve">A </w:t>
      </w:r>
      <w:proofErr w:type="spellStart"/>
      <w:r w:rsidRPr="00EF0116">
        <w:t>HydroServer</w:t>
      </w:r>
      <w:proofErr w:type="spellEnd"/>
      <w:r w:rsidRPr="00EF0116">
        <w:t xml:space="preserve"> will have a single access control syste</w:t>
      </w:r>
      <w:r w:rsidR="009846AD">
        <w:t>m that is independent of ODM</w:t>
      </w:r>
      <w:r w:rsidR="00ED25B6">
        <w:t xml:space="preserve"> (e.g., access control rules will not be stored in an ODM database)</w:t>
      </w:r>
      <w:r w:rsidR="009846AD">
        <w:t>.  If possible, t</w:t>
      </w:r>
      <w:r w:rsidRPr="00EF0116">
        <w:t xml:space="preserve">he access control system will be generic so that it can support access control on any digital object type on a </w:t>
      </w:r>
      <w:proofErr w:type="spellStart"/>
      <w:r w:rsidRPr="00EF0116">
        <w:t>HydroServer</w:t>
      </w:r>
      <w:proofErr w:type="spellEnd"/>
      <w:r w:rsidRPr="00EF0116">
        <w:t xml:space="preserve"> and not just data series stored in ODM databases</w:t>
      </w:r>
      <w:r w:rsidR="009846AD">
        <w:t xml:space="preserve"> (</w:t>
      </w:r>
      <w:r w:rsidR="00B347CA">
        <w:t xml:space="preserve">recognizing </w:t>
      </w:r>
      <w:r w:rsidR="009846AD">
        <w:t xml:space="preserve">that </w:t>
      </w:r>
      <w:proofErr w:type="spellStart"/>
      <w:r w:rsidR="009846AD">
        <w:t>HydroServers</w:t>
      </w:r>
      <w:proofErr w:type="spellEnd"/>
      <w:r w:rsidR="009846AD">
        <w:t xml:space="preserve"> </w:t>
      </w:r>
      <w:r w:rsidR="00B347CA">
        <w:t xml:space="preserve">already host geospatial data through OGC web service and </w:t>
      </w:r>
      <w:r w:rsidR="009846AD">
        <w:t>may host additional types of digital objects in the future</w:t>
      </w:r>
      <w:r w:rsidR="002E43C1">
        <w:t>)</w:t>
      </w:r>
      <w:r w:rsidRPr="00EF0116">
        <w:t>.</w:t>
      </w:r>
    </w:p>
    <w:p w:rsidR="004163E9" w:rsidRDefault="004163E9" w:rsidP="00F264FC"/>
    <w:p w:rsidR="00F264FC" w:rsidRDefault="00965A24" w:rsidP="004163E9">
      <w:pPr>
        <w:pStyle w:val="Heading2"/>
      </w:pPr>
      <w:r>
        <w:t>4</w:t>
      </w:r>
      <w:r w:rsidR="004163E9">
        <w:t>.3.</w:t>
      </w:r>
      <w:r w:rsidR="004163E9">
        <w:tab/>
      </w:r>
      <w:r w:rsidR="00D5385F">
        <w:t xml:space="preserve">Registration and </w:t>
      </w:r>
      <w:r w:rsidR="006D6611">
        <w:t>A</w:t>
      </w:r>
      <w:r w:rsidR="00D5385F">
        <w:t>uthentication</w:t>
      </w:r>
      <w:r w:rsidR="006D6611">
        <w:t xml:space="preserve"> of Data Consumers</w:t>
      </w:r>
    </w:p>
    <w:p w:rsidR="004163E9" w:rsidRDefault="004163E9" w:rsidP="00F264FC"/>
    <w:p w:rsidR="006F1CA7" w:rsidRDefault="0065436C" w:rsidP="006F1CA7">
      <w:r>
        <w:t xml:space="preserve">For the purpose of </w:t>
      </w:r>
      <w:r w:rsidR="00743B66">
        <w:t xml:space="preserve">controlling and </w:t>
      </w:r>
      <w:r>
        <w:t xml:space="preserve">tracking data </w:t>
      </w:r>
      <w:r w:rsidR="00CE1F29">
        <w:t>access</w:t>
      </w:r>
      <w:r>
        <w:t>, r</w:t>
      </w:r>
      <w:r w:rsidR="006D6611">
        <w:t>egistration</w:t>
      </w:r>
      <w:r w:rsidR="00D5385F">
        <w:t xml:space="preserve"> and</w:t>
      </w:r>
      <w:r w:rsidR="006D6611">
        <w:t xml:space="preserve"> au</w:t>
      </w:r>
      <w:r w:rsidR="00D5385F">
        <w:t xml:space="preserve">thentication </w:t>
      </w:r>
      <w:r w:rsidR="006D6611">
        <w:t>of data consumers</w:t>
      </w:r>
      <w:r>
        <w:t xml:space="preserve"> will be supported</w:t>
      </w:r>
      <w:r w:rsidR="006F1CA7">
        <w:t xml:space="preserve"> by </w:t>
      </w:r>
      <w:proofErr w:type="spellStart"/>
      <w:r w:rsidR="006F1CA7">
        <w:t>HydroServer</w:t>
      </w:r>
      <w:proofErr w:type="spellEnd"/>
      <w:r w:rsidR="006D6611">
        <w:t xml:space="preserve">.  </w:t>
      </w:r>
      <w:r w:rsidR="00F33AD2">
        <w:t xml:space="preserve">HIS client applications (e.g., </w:t>
      </w:r>
      <w:proofErr w:type="spellStart"/>
      <w:r w:rsidR="00F33AD2">
        <w:t>HydroDesktop</w:t>
      </w:r>
      <w:proofErr w:type="spellEnd"/>
      <w:r w:rsidR="00F33AD2">
        <w:t xml:space="preserve">) will </w:t>
      </w:r>
      <w:r w:rsidR="00D5385F">
        <w:t xml:space="preserve">also </w:t>
      </w:r>
      <w:r w:rsidR="00F33AD2">
        <w:t xml:space="preserve">have to support authentication of data consumers.  </w:t>
      </w:r>
      <w:r w:rsidR="006F1CA7">
        <w:t xml:space="preserve">The use of a single sign-in technology that enables data consumers to use a single user account across all </w:t>
      </w:r>
      <w:proofErr w:type="spellStart"/>
      <w:r w:rsidR="006F1CA7">
        <w:t>HydroServers</w:t>
      </w:r>
      <w:proofErr w:type="spellEnd"/>
      <w:r w:rsidR="006F1CA7">
        <w:t xml:space="preserve"> is preferable.  </w:t>
      </w:r>
      <w:r w:rsidR="00F33AD2">
        <w:t>It follows that:</w:t>
      </w:r>
    </w:p>
    <w:p w:rsidR="00F33AD2" w:rsidRDefault="00F33AD2" w:rsidP="006F1CA7"/>
    <w:p w:rsidR="00D5385F" w:rsidRDefault="00B347CA" w:rsidP="00D5385F">
      <w:pPr>
        <w:pStyle w:val="ListParagraph"/>
        <w:numPr>
          <w:ilvl w:val="0"/>
          <w:numId w:val="21"/>
        </w:numPr>
      </w:pPr>
      <w:r>
        <w:lastRenderedPageBreak/>
        <w:t>It is preferable that u</w:t>
      </w:r>
      <w:r w:rsidR="00D5385F">
        <w:t xml:space="preserve">ser credentials be reusable across </w:t>
      </w:r>
      <w:proofErr w:type="spellStart"/>
      <w:r w:rsidR="00D5385F">
        <w:t>HydroServers</w:t>
      </w:r>
      <w:proofErr w:type="spellEnd"/>
      <w:r w:rsidR="00D5385F">
        <w:t xml:space="preserve">.  Because clients like </w:t>
      </w:r>
      <w:proofErr w:type="spellStart"/>
      <w:r w:rsidR="00D5385F">
        <w:t>HydroDesktop</w:t>
      </w:r>
      <w:proofErr w:type="spellEnd"/>
      <w:r w:rsidR="00D5385F">
        <w:t xml:space="preserve"> will request data from multiple </w:t>
      </w:r>
      <w:proofErr w:type="spellStart"/>
      <w:r w:rsidR="00D5385F">
        <w:t>HydroServers</w:t>
      </w:r>
      <w:proofErr w:type="spellEnd"/>
      <w:r w:rsidR="00D5385F">
        <w:t xml:space="preserve">, it is </w:t>
      </w:r>
      <w:r>
        <w:t xml:space="preserve">preferable </w:t>
      </w:r>
      <w:r w:rsidR="00D5385F">
        <w:t xml:space="preserve">that one set of user credentials be used to access data from many </w:t>
      </w:r>
      <w:proofErr w:type="spellStart"/>
      <w:r w:rsidR="00D5385F">
        <w:t>HydroServers</w:t>
      </w:r>
      <w:proofErr w:type="spellEnd"/>
      <w:r w:rsidR="00D5385F">
        <w:t>.</w:t>
      </w:r>
    </w:p>
    <w:p w:rsidR="00F33AD2" w:rsidRDefault="008B6925" w:rsidP="00D5385F">
      <w:pPr>
        <w:pStyle w:val="ListParagraph"/>
        <w:numPr>
          <w:ilvl w:val="0"/>
          <w:numId w:val="21"/>
        </w:numPr>
      </w:pPr>
      <w:r>
        <w:t>It is preferable that u</w:t>
      </w:r>
      <w:r w:rsidR="00D5385F">
        <w:t>ser credentials be globally unique.  If user credentials are not globally unique, it would be possible for a person to be unable to get the same user name on every server.  For example, a user creates an account with a user name of “</w:t>
      </w:r>
      <w:proofErr w:type="spellStart"/>
      <w:r w:rsidR="00D5385F">
        <w:t>jeff</w:t>
      </w:r>
      <w:proofErr w:type="spellEnd"/>
      <w:r w:rsidR="00D5385F">
        <w:t xml:space="preserve">” on one </w:t>
      </w:r>
      <w:proofErr w:type="spellStart"/>
      <w:r w:rsidR="00D5385F">
        <w:t>HydroServer</w:t>
      </w:r>
      <w:proofErr w:type="spellEnd"/>
      <w:r w:rsidR="00D5385F">
        <w:t xml:space="preserve"> and then tries to create an account with a user name of “</w:t>
      </w:r>
      <w:proofErr w:type="spellStart"/>
      <w:r w:rsidR="00D5385F">
        <w:t>jeff</w:t>
      </w:r>
      <w:proofErr w:type="spellEnd"/>
      <w:r w:rsidR="00D5385F">
        <w:t xml:space="preserve">” on another </w:t>
      </w:r>
      <w:proofErr w:type="spellStart"/>
      <w:r w:rsidR="00D5385F">
        <w:t>HydroServer</w:t>
      </w:r>
      <w:proofErr w:type="spellEnd"/>
      <w:r w:rsidR="00D5385F">
        <w:t xml:space="preserve"> only to find that there is already a user named “</w:t>
      </w:r>
      <w:proofErr w:type="spellStart"/>
      <w:r w:rsidR="00D5385F">
        <w:t>jeff</w:t>
      </w:r>
      <w:proofErr w:type="spellEnd"/>
      <w:r w:rsidR="00D5385F">
        <w:t>.”</w:t>
      </w:r>
    </w:p>
    <w:p w:rsidR="006F1CA7" w:rsidRDefault="006F1CA7" w:rsidP="00F264FC"/>
    <w:p w:rsidR="00D5385F" w:rsidRDefault="00D5385F" w:rsidP="00D5385F">
      <w:pPr>
        <w:pStyle w:val="Heading2"/>
      </w:pPr>
      <w:r>
        <w:t>4.4.</w:t>
      </w:r>
      <w:r>
        <w:tab/>
        <w:t>Authorization of Data Consumers</w:t>
      </w:r>
    </w:p>
    <w:p w:rsidR="00D5385F" w:rsidRDefault="00D5385F" w:rsidP="00D5385F"/>
    <w:p w:rsidR="00D5385F" w:rsidRDefault="00D5385F" w:rsidP="00D5385F">
      <w:proofErr w:type="spellStart"/>
      <w:r w:rsidRPr="00D5385F">
        <w:t>HydroServers</w:t>
      </w:r>
      <w:proofErr w:type="spellEnd"/>
      <w:r w:rsidRPr="00D5385F">
        <w:t xml:space="preserve"> must have functionality that enables </w:t>
      </w:r>
      <w:r>
        <w:t>data consumers</w:t>
      </w:r>
      <w:r w:rsidRPr="00D5385F">
        <w:t xml:space="preserve"> to request authorization to access </w:t>
      </w:r>
      <w:r>
        <w:t xml:space="preserve">specific </w:t>
      </w:r>
      <w:r w:rsidRPr="00D5385F">
        <w:t>data resources on that server.  This may occur automatically through web service calls, or it may involve a web page interf</w:t>
      </w:r>
      <w:r>
        <w:t>ace where requests are logged.</w:t>
      </w:r>
      <w:r w:rsidRPr="00D5385F">
        <w:t xml:space="preserve"> </w:t>
      </w:r>
      <w:r>
        <w:t xml:space="preserve"> </w:t>
      </w:r>
      <w:r w:rsidRPr="00D5385F">
        <w:t>Data authorization requests will require agreei</w:t>
      </w:r>
      <w:r>
        <w:t>ng to a data access agreement.  T</w:t>
      </w:r>
      <w:r w:rsidRPr="00D5385F">
        <w:t>he data access agreement will specify the terms of data access that is granted.</w:t>
      </w:r>
      <w:r w:rsidR="00FF0810">
        <w:t xml:space="preserve">  </w:t>
      </w:r>
      <w:r>
        <w:t xml:space="preserve">It follows that </w:t>
      </w:r>
      <w:proofErr w:type="spellStart"/>
      <w:r w:rsidRPr="00D5385F">
        <w:t>HydroServers</w:t>
      </w:r>
      <w:proofErr w:type="spellEnd"/>
      <w:r w:rsidRPr="00D5385F">
        <w:t xml:space="preserve"> must</w:t>
      </w:r>
      <w:r w:rsidR="00FF0810">
        <w:t xml:space="preserve"> have functionality that</w:t>
      </w:r>
      <w:r w:rsidRPr="00D5385F">
        <w:t xml:space="preserve"> enable</w:t>
      </w:r>
      <w:r w:rsidR="00FF0810">
        <w:t>s</w:t>
      </w:r>
      <w:r w:rsidRPr="00D5385F">
        <w:t xml:space="preserve"> data </w:t>
      </w:r>
      <w:r>
        <w:t>owners</w:t>
      </w:r>
      <w:r w:rsidRPr="00D5385F">
        <w:t xml:space="preserve"> to </w:t>
      </w:r>
      <w:r w:rsidR="00FF0810">
        <w:t xml:space="preserve">grant or deny access for specific data consumers who have made requests to access specific restricted data resources.  </w:t>
      </w:r>
      <w:r>
        <w:t xml:space="preserve"> </w:t>
      </w:r>
    </w:p>
    <w:p w:rsidR="00D5385F" w:rsidRDefault="00D5385F" w:rsidP="00F264FC"/>
    <w:p w:rsidR="00FF0810" w:rsidRDefault="00FF0810" w:rsidP="00FF0810">
      <w:r>
        <w:t xml:space="preserve">Data consumer access to data resources on any given </w:t>
      </w:r>
      <w:proofErr w:type="spellStart"/>
      <w:r>
        <w:t>HydroServer</w:t>
      </w:r>
      <w:proofErr w:type="spellEnd"/>
      <w:r>
        <w:t xml:space="preserve"> will depend upon which privileges have been assigned to a data consumer.  The following rules will be followed:</w:t>
      </w:r>
    </w:p>
    <w:p w:rsidR="00FF0810" w:rsidRDefault="00FF0810" w:rsidP="00FF0810"/>
    <w:p w:rsidR="00FF0810" w:rsidRDefault="00FF0810" w:rsidP="00FF0810">
      <w:pPr>
        <w:pStyle w:val="ListParagraph"/>
        <w:numPr>
          <w:ilvl w:val="0"/>
          <w:numId w:val="20"/>
        </w:numPr>
      </w:pPr>
      <w:r>
        <w:t>R</w:t>
      </w:r>
      <w:r w:rsidRPr="00C32DA3">
        <w:t>equests from unauthenticated data consumers will be supported by the system, but will be limited to reading public metadata and data.</w:t>
      </w:r>
    </w:p>
    <w:p w:rsidR="008B6925" w:rsidRDefault="00FF0810" w:rsidP="00FF0810">
      <w:pPr>
        <w:pStyle w:val="ListParagraph"/>
        <w:numPr>
          <w:ilvl w:val="0"/>
          <w:numId w:val="20"/>
        </w:numPr>
      </w:pPr>
      <w:r>
        <w:t xml:space="preserve">Requests from authenticated data consumers will be limited to reading public metadata and data as well as reading restricted resources for which they have been granted authorization.  </w:t>
      </w:r>
    </w:p>
    <w:p w:rsidR="00FF0810" w:rsidRDefault="008B6925" w:rsidP="00FF0810">
      <w:pPr>
        <w:pStyle w:val="ListParagraph"/>
        <w:numPr>
          <w:ilvl w:val="0"/>
          <w:numId w:val="20"/>
        </w:numPr>
      </w:pPr>
      <w:r>
        <w:t xml:space="preserve">In anticipation of </w:t>
      </w:r>
      <w:r w:rsidR="00FF0810">
        <w:t xml:space="preserve">create, update, </w:t>
      </w:r>
      <w:r>
        <w:t xml:space="preserve">and </w:t>
      </w:r>
      <w:r w:rsidR="00FF0810">
        <w:t xml:space="preserve">delete </w:t>
      </w:r>
      <w:r>
        <w:t>functionality (e.g.</w:t>
      </w:r>
      <w:r w:rsidR="000B3111">
        <w:t>,</w:t>
      </w:r>
      <w:r>
        <w:t xml:space="preserve"> via web services or web based data loaders and editors) being developed for </w:t>
      </w:r>
      <w:proofErr w:type="spellStart"/>
      <w:r w:rsidR="00FF0810">
        <w:t>HydroServer</w:t>
      </w:r>
      <w:r>
        <w:t>s</w:t>
      </w:r>
      <w:proofErr w:type="spellEnd"/>
      <w:r>
        <w:t>, such functionality</w:t>
      </w:r>
      <w:r w:rsidR="00FF0810">
        <w:t xml:space="preserve"> will be limited to authenticated and authorized users</w:t>
      </w:r>
      <w:r>
        <w:t xml:space="preserve"> (i.e.</w:t>
      </w:r>
      <w:r w:rsidR="000B3111">
        <w:t>,</w:t>
      </w:r>
      <w:r>
        <w:t xml:space="preserve"> an anonymous user </w:t>
      </w:r>
      <w:r w:rsidR="000B3111">
        <w:t>cannot</w:t>
      </w:r>
      <w:r>
        <w:t xml:space="preserve"> upload, edit or delete data)</w:t>
      </w:r>
      <w:r w:rsidR="00FF0810">
        <w:t>.</w:t>
      </w:r>
    </w:p>
    <w:p w:rsidR="00FF0810" w:rsidRDefault="00FF0810" w:rsidP="00FF0810"/>
    <w:p w:rsidR="00FF0810" w:rsidRDefault="00FF0810" w:rsidP="00F264FC">
      <w:r>
        <w:t xml:space="preserve">Authorization of a data consumer to access a data resource will be done by the data owner or a </w:t>
      </w:r>
      <w:proofErr w:type="spellStart"/>
      <w:r>
        <w:t>HydroServer</w:t>
      </w:r>
      <w:proofErr w:type="spellEnd"/>
      <w:r>
        <w:t xml:space="preserve"> Administrator.  Access control rules for a particular data resource will be stored on the </w:t>
      </w:r>
      <w:proofErr w:type="spellStart"/>
      <w:r>
        <w:t>HydroServer</w:t>
      </w:r>
      <w:proofErr w:type="spellEnd"/>
      <w:r>
        <w:t xml:space="preserve"> on which that data resource is hosted.</w:t>
      </w:r>
      <w:r w:rsidR="00361EAC">
        <w:t xml:space="preserve">  Software that implements these rules will also be part of the </w:t>
      </w:r>
      <w:proofErr w:type="spellStart"/>
      <w:r w:rsidR="00361EAC">
        <w:t>HydroServer</w:t>
      </w:r>
      <w:proofErr w:type="spellEnd"/>
      <w:r w:rsidR="00361EAC">
        <w:t xml:space="preserve"> on which the data resource is hosted.  This requirement implements the principal of local control over the data.  If access control was enforced somewhere else the data owner and server administrator would not have the ability to ensure that their access control requirements are being met.</w:t>
      </w:r>
    </w:p>
    <w:p w:rsidR="00D5385F" w:rsidRDefault="00D5385F" w:rsidP="00F264FC"/>
    <w:p w:rsidR="00054464" w:rsidRDefault="00965A24" w:rsidP="004163E9">
      <w:pPr>
        <w:pStyle w:val="Heading2"/>
      </w:pPr>
      <w:r>
        <w:t>4</w:t>
      </w:r>
      <w:r w:rsidR="00FF0810">
        <w:t>.5</w:t>
      </w:r>
      <w:r w:rsidR="004163E9">
        <w:t>.</w:t>
      </w:r>
      <w:r w:rsidR="004163E9">
        <w:tab/>
      </w:r>
      <w:r w:rsidR="00054464">
        <w:t>Granularity of Access Control</w:t>
      </w:r>
    </w:p>
    <w:p w:rsidR="00054464" w:rsidRDefault="00054464" w:rsidP="00054464"/>
    <w:p w:rsidR="00054464" w:rsidRDefault="00054464" w:rsidP="00054464">
      <w:r>
        <w:t xml:space="preserve">For time series data, the granularity for access control will be at the series level.  A data object to which access can be granted will consist of a data series identified by the unique combination of Site, Variable, Method, Source, and </w:t>
      </w:r>
      <w:proofErr w:type="spellStart"/>
      <w:r>
        <w:t>QualityControlLevel</w:t>
      </w:r>
      <w:proofErr w:type="spellEnd"/>
      <w:r>
        <w:t xml:space="preserve"> (e.g., the results of a </w:t>
      </w:r>
      <w:proofErr w:type="spellStart"/>
      <w:r>
        <w:t>WaterOneFlow</w:t>
      </w:r>
      <w:proofErr w:type="spellEnd"/>
      <w:r>
        <w:t xml:space="preserve"> </w:t>
      </w:r>
      <w:proofErr w:type="spellStart"/>
      <w:r>
        <w:t>GetValues</w:t>
      </w:r>
      <w:proofErr w:type="spellEnd"/>
      <w:r>
        <w:t xml:space="preserve"> web service call).  The system will enable setting separate access control restrictions </w:t>
      </w:r>
      <w:r>
        <w:lastRenderedPageBreak/>
        <w:t>for metadata and data (e.g., public metadata with restricted data).  Because of this granularity, the following will be possible:</w:t>
      </w:r>
    </w:p>
    <w:p w:rsidR="00054464" w:rsidRDefault="00054464" w:rsidP="00054464"/>
    <w:p w:rsidR="00054464" w:rsidRDefault="00054464" w:rsidP="00054464">
      <w:pPr>
        <w:pStyle w:val="ListParagraph"/>
        <w:numPr>
          <w:ilvl w:val="0"/>
          <w:numId w:val="22"/>
        </w:numPr>
      </w:pPr>
      <w:r>
        <w:t>Controlling access to both metadata and data separately</w:t>
      </w:r>
    </w:p>
    <w:p w:rsidR="00054464" w:rsidRDefault="00054464" w:rsidP="00054464">
      <w:pPr>
        <w:pStyle w:val="ListParagraph"/>
        <w:numPr>
          <w:ilvl w:val="0"/>
          <w:numId w:val="22"/>
        </w:numPr>
      </w:pPr>
      <w:r>
        <w:t>Controlling access to data resources based on their version or quality control level</w:t>
      </w:r>
    </w:p>
    <w:p w:rsidR="00054464" w:rsidRDefault="00054464" w:rsidP="00054464">
      <w:pPr>
        <w:pStyle w:val="ListParagraph"/>
        <w:numPr>
          <w:ilvl w:val="0"/>
          <w:numId w:val="22"/>
        </w:numPr>
      </w:pPr>
      <w:r>
        <w:t>Controlling access to all series at a site</w:t>
      </w:r>
    </w:p>
    <w:p w:rsidR="00054464" w:rsidRDefault="00054464" w:rsidP="00054464">
      <w:pPr>
        <w:pStyle w:val="ListParagraph"/>
        <w:numPr>
          <w:ilvl w:val="0"/>
          <w:numId w:val="22"/>
        </w:numPr>
      </w:pPr>
      <w:r>
        <w:t>Controlling access to all series for a variable</w:t>
      </w:r>
    </w:p>
    <w:p w:rsidR="00054464" w:rsidRDefault="00054464" w:rsidP="00054464">
      <w:pPr>
        <w:pStyle w:val="ListParagraph"/>
        <w:numPr>
          <w:ilvl w:val="0"/>
          <w:numId w:val="22"/>
        </w:numPr>
      </w:pPr>
      <w:r>
        <w:t>Controlling access to all series within a</w:t>
      </w:r>
      <w:r w:rsidR="00DD2FE3">
        <w:t>n ODM</w:t>
      </w:r>
      <w:r>
        <w:t xml:space="preserve"> database</w:t>
      </w:r>
    </w:p>
    <w:p w:rsidR="00054464" w:rsidRPr="00054464" w:rsidRDefault="00054464" w:rsidP="00054464"/>
    <w:p w:rsidR="00743B66" w:rsidRDefault="00054464" w:rsidP="004163E9">
      <w:pPr>
        <w:pStyle w:val="Heading2"/>
      </w:pPr>
      <w:r>
        <w:t>4.6.</w:t>
      </w:r>
      <w:r>
        <w:tab/>
      </w:r>
      <w:r w:rsidR="00432454">
        <w:t xml:space="preserve">Support for Multiple </w:t>
      </w:r>
      <w:r w:rsidR="00743B66">
        <w:t>Types of Operations</w:t>
      </w:r>
    </w:p>
    <w:p w:rsidR="00743B66" w:rsidRDefault="00743B66" w:rsidP="00743B66"/>
    <w:p w:rsidR="00743B66" w:rsidRDefault="00743B66" w:rsidP="00743B66">
      <w:r>
        <w:t xml:space="preserve">We anticipate that </w:t>
      </w:r>
      <w:proofErr w:type="spellStart"/>
      <w:r>
        <w:t>HydroServer</w:t>
      </w:r>
      <w:proofErr w:type="spellEnd"/>
      <w:r>
        <w:t xml:space="preserve"> </w:t>
      </w:r>
      <w:r w:rsidRPr="00743B66">
        <w:t xml:space="preserve">will </w:t>
      </w:r>
      <w:r>
        <w:t xml:space="preserve">eventually </w:t>
      </w:r>
      <w:r w:rsidRPr="00743B66">
        <w:t>support create, read, update, and delete operations on data resources</w:t>
      </w:r>
      <w:r>
        <w:t xml:space="preserve"> through a web service interface.  Because of this, </w:t>
      </w:r>
      <w:r w:rsidRPr="00743B66">
        <w:t xml:space="preserve">the access control system will </w:t>
      </w:r>
      <w:r>
        <w:t>su</w:t>
      </w:r>
      <w:r w:rsidR="00987AA7">
        <w:t>pport authorization of all four</w:t>
      </w:r>
      <w:r>
        <w:t xml:space="preserve"> types of operations</w:t>
      </w:r>
      <w:r w:rsidRPr="00743B66">
        <w:t xml:space="preserve">, </w:t>
      </w:r>
      <w:r w:rsidR="004C5F0B">
        <w:t>even though</w:t>
      </w:r>
      <w:r w:rsidR="004C5F0B" w:rsidRPr="00743B66">
        <w:t xml:space="preserve"> </w:t>
      </w:r>
      <w:r w:rsidRPr="00743B66">
        <w:t xml:space="preserve">currently only read access is possible.  The requirements in this document are only for the access control system that would enable </w:t>
      </w:r>
      <w:r>
        <w:t xml:space="preserve">authorization for </w:t>
      </w:r>
      <w:r w:rsidRPr="00743B66">
        <w:t>create, update, and delete operations and do not specify the functionality of the services that would be required</w:t>
      </w:r>
      <w:r>
        <w:t xml:space="preserve"> to provide create, update, and delete operations</w:t>
      </w:r>
      <w:r w:rsidRPr="00743B66">
        <w:t>.</w:t>
      </w:r>
    </w:p>
    <w:p w:rsidR="00743B66" w:rsidRPr="00743B66" w:rsidRDefault="00743B66" w:rsidP="00743B66"/>
    <w:p w:rsidR="00952CEB" w:rsidRDefault="00FF0810" w:rsidP="004163E9">
      <w:pPr>
        <w:pStyle w:val="Heading2"/>
      </w:pPr>
      <w:r>
        <w:t>4.</w:t>
      </w:r>
      <w:r w:rsidR="00CF3EB6">
        <w:t>7</w:t>
      </w:r>
      <w:r w:rsidR="00743B66">
        <w:t>.</w:t>
      </w:r>
      <w:r w:rsidR="00743B66">
        <w:tab/>
      </w:r>
      <w:r w:rsidR="00952CEB">
        <w:t>Use of Web Services</w:t>
      </w:r>
    </w:p>
    <w:p w:rsidR="00952CEB" w:rsidRDefault="00952CEB" w:rsidP="00952CEB"/>
    <w:p w:rsidR="00952CEB" w:rsidRDefault="00952CEB" w:rsidP="00952CEB">
      <w:r w:rsidRPr="00952CEB">
        <w:t>Data access requests and user identity information must be</w:t>
      </w:r>
      <w:r>
        <w:t xml:space="preserve"> passed through web services.  T</w:t>
      </w:r>
      <w:r w:rsidRPr="00952CEB">
        <w:t xml:space="preserve">he CUAHSI HIS is a distributed Services Oriented Architecture (SOA) with many different </w:t>
      </w:r>
      <w:proofErr w:type="spellStart"/>
      <w:r w:rsidRPr="00952CEB">
        <w:t>HydroServers</w:t>
      </w:r>
      <w:proofErr w:type="spellEnd"/>
      <w:r w:rsidRPr="00952CEB">
        <w:t xml:space="preserve">.  Data is obtained through automated web service calls made on behalf of a data consumer by a client application.  New functionality eventually to be supported by </w:t>
      </w:r>
      <w:proofErr w:type="spellStart"/>
      <w:r w:rsidRPr="00952CEB">
        <w:t>HydroServer</w:t>
      </w:r>
      <w:proofErr w:type="spellEnd"/>
      <w:r w:rsidRPr="00952CEB">
        <w:t xml:space="preserve"> involves passing create, update, or delete requests through the </w:t>
      </w:r>
      <w:proofErr w:type="spellStart"/>
      <w:r w:rsidRPr="00952CEB">
        <w:t>HydroServer</w:t>
      </w:r>
      <w:proofErr w:type="spellEnd"/>
      <w:r w:rsidRPr="00952CEB">
        <w:t xml:space="preserve"> web service interfaces.  </w:t>
      </w:r>
      <w:proofErr w:type="spellStart"/>
      <w:r w:rsidRPr="00952CEB">
        <w:t>HydroServer</w:t>
      </w:r>
      <w:proofErr w:type="spellEnd"/>
      <w:r w:rsidRPr="00952CEB">
        <w:t xml:space="preserve"> services do not have a visual log-in interface.  Because of this, data consumers must be able to identify themselves through web service calls.</w:t>
      </w:r>
    </w:p>
    <w:p w:rsidR="00952CEB" w:rsidRPr="00952CEB" w:rsidRDefault="00952CEB" w:rsidP="00952CEB"/>
    <w:p w:rsidR="004163E9" w:rsidRDefault="00965A24" w:rsidP="004163E9">
      <w:pPr>
        <w:pStyle w:val="Heading2"/>
      </w:pPr>
      <w:r>
        <w:t>4</w:t>
      </w:r>
      <w:r w:rsidR="00FF0810">
        <w:t>.</w:t>
      </w:r>
      <w:r w:rsidR="00164D9C">
        <w:t>8</w:t>
      </w:r>
      <w:r w:rsidR="004163E9">
        <w:t>.</w:t>
      </w:r>
      <w:r w:rsidR="004163E9">
        <w:tab/>
        <w:t>Logging Data Access and Download</w:t>
      </w:r>
    </w:p>
    <w:p w:rsidR="004163E9" w:rsidRDefault="004163E9" w:rsidP="00F264FC"/>
    <w:p w:rsidR="00277E2F" w:rsidRDefault="0065436C" w:rsidP="00F264FC">
      <w:r>
        <w:t>L</w:t>
      </w:r>
      <w:r w:rsidR="006D6611">
        <w:t xml:space="preserve">ogging </w:t>
      </w:r>
      <w:r>
        <w:t xml:space="preserve">of </w:t>
      </w:r>
      <w:r w:rsidR="006D6611">
        <w:t xml:space="preserve">data access/download for the purposes of </w:t>
      </w:r>
      <w:r w:rsidR="00DE3093">
        <w:t xml:space="preserve">tracking data use and for </w:t>
      </w:r>
      <w:r w:rsidR="006D6611">
        <w:t>establishing the broader impact</w:t>
      </w:r>
      <w:r w:rsidR="00DE3093">
        <w:t xml:space="preserve"> of data resources</w:t>
      </w:r>
      <w:r>
        <w:t xml:space="preserve"> will be supported</w:t>
      </w:r>
      <w:r w:rsidR="00DE3093">
        <w:t xml:space="preserve">.  Logging will occur on individual </w:t>
      </w:r>
      <w:proofErr w:type="spellStart"/>
      <w:r w:rsidR="00DE3093">
        <w:t>HydroServers</w:t>
      </w:r>
      <w:proofErr w:type="spellEnd"/>
      <w:r w:rsidR="00DE3093">
        <w:t xml:space="preserve"> and will entail recording </w:t>
      </w:r>
      <w:r w:rsidR="00277E2F">
        <w:t xml:space="preserve">the following types of </w:t>
      </w:r>
      <w:r w:rsidR="00DE3093">
        <w:t>information</w:t>
      </w:r>
      <w:r w:rsidR="00277E2F">
        <w:t>:</w:t>
      </w:r>
      <w:r w:rsidR="00DE3093">
        <w:t xml:space="preserve"> </w:t>
      </w:r>
    </w:p>
    <w:p w:rsidR="00EF0116" w:rsidRDefault="00EF0116" w:rsidP="00F264FC"/>
    <w:p w:rsidR="00277E2F" w:rsidRDefault="00277E2F" w:rsidP="00EF0116">
      <w:pPr>
        <w:pStyle w:val="ListParagraph"/>
        <w:numPr>
          <w:ilvl w:val="0"/>
          <w:numId w:val="23"/>
        </w:numPr>
      </w:pPr>
      <w:r>
        <w:t>Who requested the data?</w:t>
      </w:r>
    </w:p>
    <w:p w:rsidR="00277E2F" w:rsidRDefault="00277E2F" w:rsidP="00EF0116">
      <w:pPr>
        <w:pStyle w:val="ListParagraph"/>
        <w:numPr>
          <w:ilvl w:val="0"/>
          <w:numId w:val="23"/>
        </w:numPr>
      </w:pPr>
      <w:r>
        <w:t xml:space="preserve">What type of request was made (e.g., </w:t>
      </w:r>
      <w:proofErr w:type="spellStart"/>
      <w:r w:rsidR="00950EEF">
        <w:t>getvalues</w:t>
      </w:r>
      <w:proofErr w:type="spellEnd"/>
      <w:r w:rsidR="00950EEF">
        <w:t xml:space="preserve">, </w:t>
      </w:r>
      <w:proofErr w:type="spellStart"/>
      <w:r w:rsidR="00950EEF">
        <w:t>getsites</w:t>
      </w:r>
      <w:proofErr w:type="spellEnd"/>
      <w:r w:rsidR="00950EEF">
        <w:t xml:space="preserve">, </w:t>
      </w:r>
      <w:proofErr w:type="spellStart"/>
      <w:r w:rsidR="00950EEF">
        <w:t>getvariables</w:t>
      </w:r>
      <w:proofErr w:type="spellEnd"/>
      <w:r>
        <w:t>)?</w:t>
      </w:r>
    </w:p>
    <w:p w:rsidR="00277E2F" w:rsidRDefault="00277E2F" w:rsidP="00EF0116">
      <w:pPr>
        <w:pStyle w:val="ListParagraph"/>
        <w:numPr>
          <w:ilvl w:val="0"/>
          <w:numId w:val="23"/>
        </w:numPr>
      </w:pPr>
      <w:r>
        <w:t>Which data resource was accessed?</w:t>
      </w:r>
    </w:p>
    <w:p w:rsidR="00EF0116" w:rsidRDefault="00EF0116" w:rsidP="00EF0116"/>
    <w:p w:rsidR="004163E9" w:rsidRDefault="00DA4FCE" w:rsidP="00277E2F">
      <w:r>
        <w:t>Logs will be easily accessible to data owners/providers so that they can be queried and summarized.</w:t>
      </w:r>
      <w:r w:rsidR="00277E2F">
        <w:t xml:space="preserve">  The </w:t>
      </w:r>
      <w:proofErr w:type="spellStart"/>
      <w:r w:rsidR="00277E2F">
        <w:t>WaterOneFlow</w:t>
      </w:r>
      <w:proofErr w:type="spellEnd"/>
      <w:r w:rsidR="00277E2F">
        <w:t xml:space="preserve"> web services currently log data requests and send that information to the San Diego Supercomputer Center.  This functionality will be retained so that CUAHSI can generate statistics about overall syst</w:t>
      </w:r>
      <w:r w:rsidR="00EF0116">
        <w:t xml:space="preserve">em use.  Individual </w:t>
      </w:r>
      <w:proofErr w:type="spellStart"/>
      <w:r w:rsidR="00EF0116">
        <w:t>HydroServer</w:t>
      </w:r>
      <w:proofErr w:type="spellEnd"/>
      <w:r w:rsidR="00EF0116">
        <w:t xml:space="preserve"> Administrators</w:t>
      </w:r>
      <w:r w:rsidR="00277E2F">
        <w:t xml:space="preserve"> will be able to disable reporting to SDSC if they so desire.</w:t>
      </w:r>
      <w:r w:rsidR="00950EEF">
        <w:t xml:space="preserve">  </w:t>
      </w:r>
    </w:p>
    <w:p w:rsidR="004163E9" w:rsidRDefault="004163E9" w:rsidP="00F264FC"/>
    <w:p w:rsidR="004163E9" w:rsidRDefault="00965A24" w:rsidP="004163E9">
      <w:pPr>
        <w:pStyle w:val="Heading2"/>
      </w:pPr>
      <w:r>
        <w:lastRenderedPageBreak/>
        <w:t>4</w:t>
      </w:r>
      <w:r w:rsidR="00FF0810">
        <w:t>.</w:t>
      </w:r>
      <w:r w:rsidR="00164D9C">
        <w:t>9</w:t>
      </w:r>
      <w:r w:rsidR="004163E9">
        <w:t>.</w:t>
      </w:r>
      <w:r w:rsidR="004163E9">
        <w:tab/>
        <w:t>Data Use/Access Agreements</w:t>
      </w:r>
    </w:p>
    <w:p w:rsidR="004163E9" w:rsidRDefault="004163E9" w:rsidP="00F264FC"/>
    <w:p w:rsidR="006C7C06" w:rsidRDefault="0065436C" w:rsidP="00F264FC">
      <w:r>
        <w:t>D</w:t>
      </w:r>
      <w:r w:rsidR="00DE3093">
        <w:t xml:space="preserve">ata owners/providers </w:t>
      </w:r>
      <w:r>
        <w:t>will be able to</w:t>
      </w:r>
      <w:r w:rsidR="00DE3093">
        <w:t xml:space="preserve"> have and use a data use/access agreement</w:t>
      </w:r>
      <w:r>
        <w:t>(s)</w:t>
      </w:r>
      <w:r w:rsidR="00DE3093">
        <w:t xml:space="preserve">.  </w:t>
      </w:r>
      <w:r w:rsidR="006C7C06">
        <w:t xml:space="preserve">The standard CUAHSI Data Use/Access agreement will be provided as a default.  </w:t>
      </w:r>
      <w:r w:rsidR="00DE3093">
        <w:t xml:space="preserve">Data consumers </w:t>
      </w:r>
      <w:r w:rsidR="00DA4FCE">
        <w:t>will</w:t>
      </w:r>
      <w:r w:rsidR="00DE3093">
        <w:t xml:space="preserve"> have to agree to the terms of this agreement </w:t>
      </w:r>
      <w:r w:rsidR="00DA4FCE">
        <w:t xml:space="preserve">during the registration process and </w:t>
      </w:r>
      <w:r w:rsidR="00DE3093">
        <w:t xml:space="preserve">prior to being authorized to access data resources to which the agreement applies.  </w:t>
      </w:r>
      <w:r w:rsidR="00950EEF">
        <w:t>Separate d</w:t>
      </w:r>
      <w:r w:rsidR="00DE3093">
        <w:t xml:space="preserve">ata use agreements </w:t>
      </w:r>
      <w:r w:rsidR="00950EEF">
        <w:t xml:space="preserve">may be used for each </w:t>
      </w:r>
      <w:r w:rsidR="006C7C06">
        <w:t xml:space="preserve">ODM and </w:t>
      </w:r>
      <w:proofErr w:type="spellStart"/>
      <w:r w:rsidR="006C7C06">
        <w:t>WaterOneFlow</w:t>
      </w:r>
      <w:proofErr w:type="spellEnd"/>
      <w:r w:rsidR="006C7C06">
        <w:t xml:space="preserve"> Service supported on a </w:t>
      </w:r>
      <w:proofErr w:type="spellStart"/>
      <w:r w:rsidR="00CF45C7">
        <w:t>HydroServer</w:t>
      </w:r>
      <w:proofErr w:type="spellEnd"/>
      <w:r w:rsidR="00DE3093">
        <w:t>.</w:t>
      </w:r>
      <w:r w:rsidR="006C7C06">
        <w:t xml:space="preserve">  Data owners/providers should ensure that the data use agreements</w:t>
      </w:r>
      <w:r w:rsidR="008132A6">
        <w:t xml:space="preserve"> that they use </w:t>
      </w:r>
      <w:r w:rsidR="006C7C06">
        <w:t>notif</w:t>
      </w:r>
      <w:r w:rsidR="008132A6">
        <w:t>y data consumers</w:t>
      </w:r>
      <w:r w:rsidR="006C7C06">
        <w:t xml:space="preserve"> </w:t>
      </w:r>
      <w:r w:rsidR="008132A6">
        <w:t xml:space="preserve">that their use of the data will be tracked and what particular uses </w:t>
      </w:r>
      <w:r w:rsidR="006C7C06">
        <w:t xml:space="preserve">they intend to make of any data tracking information.  </w:t>
      </w:r>
    </w:p>
    <w:p w:rsidR="00D5385F" w:rsidRDefault="00D5385F" w:rsidP="00F264FC"/>
    <w:p w:rsidR="00D5385F" w:rsidRDefault="00164D9C" w:rsidP="00D5385F">
      <w:pPr>
        <w:pStyle w:val="Heading2"/>
      </w:pPr>
      <w:r>
        <w:t>4.10</w:t>
      </w:r>
      <w:r w:rsidR="002E43C1">
        <w:t>.</w:t>
      </w:r>
      <w:r w:rsidR="002E43C1">
        <w:tab/>
      </w:r>
      <w:r w:rsidR="00D5385F">
        <w:t>Firewall Exceptions</w:t>
      </w:r>
    </w:p>
    <w:p w:rsidR="00D5385F" w:rsidRDefault="00D5385F" w:rsidP="00D5385F"/>
    <w:p w:rsidR="00D5385F" w:rsidRDefault="00D5385F" w:rsidP="00D5385F">
      <w:r w:rsidRPr="00743B66">
        <w:t>Exceptions in firewalls to allow outgoing communicati</w:t>
      </w:r>
      <w:r>
        <w:t xml:space="preserve">on of data and incoming requests for data </w:t>
      </w:r>
      <w:r w:rsidR="006C7C06">
        <w:t xml:space="preserve">should </w:t>
      </w:r>
      <w:r>
        <w:t>be minimized.  T</w:t>
      </w:r>
      <w:r w:rsidRPr="00743B66">
        <w:t xml:space="preserve">o avoid problems with firewalls and to enable </w:t>
      </w:r>
      <w:proofErr w:type="spellStart"/>
      <w:r w:rsidRPr="00743B66">
        <w:t>HydroServer</w:t>
      </w:r>
      <w:proofErr w:type="spellEnd"/>
      <w:r w:rsidRPr="00743B66">
        <w:t xml:space="preserve"> to be more interoperable with other systems, </w:t>
      </w:r>
      <w:proofErr w:type="spellStart"/>
      <w:r w:rsidRPr="00743B66">
        <w:t>HydroServer</w:t>
      </w:r>
      <w:proofErr w:type="spellEnd"/>
      <w:r w:rsidRPr="00743B66">
        <w:t xml:space="preserve"> web services (e.g., data access, authentication, authorization) </w:t>
      </w:r>
      <w:r w:rsidR="006C7C06">
        <w:t>should use</w:t>
      </w:r>
      <w:r w:rsidRPr="00743B66">
        <w:t xml:space="preserve"> standard ports that are not likely to be blocked by University network administrators.</w:t>
      </w:r>
    </w:p>
    <w:p w:rsidR="002E43C1" w:rsidRDefault="002E43C1" w:rsidP="00D5385F"/>
    <w:p w:rsidR="002E43C1" w:rsidRDefault="00164D9C" w:rsidP="002E43C1">
      <w:pPr>
        <w:pStyle w:val="Heading2"/>
      </w:pPr>
      <w:r>
        <w:t>4.11</w:t>
      </w:r>
      <w:r w:rsidR="002E43C1">
        <w:t>.</w:t>
      </w:r>
      <w:r w:rsidR="002E43C1">
        <w:tab/>
        <w:t>Use of Existing Functionality</w:t>
      </w:r>
    </w:p>
    <w:p w:rsidR="002E43C1" w:rsidRDefault="002E43C1" w:rsidP="002E43C1"/>
    <w:p w:rsidR="002E43C1" w:rsidRDefault="002E43C1" w:rsidP="002E43C1">
      <w:r>
        <w:t xml:space="preserve">If at all possible, the </w:t>
      </w:r>
      <w:proofErr w:type="spellStart"/>
      <w:r>
        <w:t>HydroServer</w:t>
      </w:r>
      <w:proofErr w:type="spellEnd"/>
      <w:r w:rsidRPr="002E43C1">
        <w:t xml:space="preserve"> access control system </w:t>
      </w:r>
      <w:r w:rsidR="006C7C06">
        <w:t>should</w:t>
      </w:r>
      <w:r w:rsidR="006C7C06" w:rsidRPr="002E43C1">
        <w:t xml:space="preserve"> </w:t>
      </w:r>
      <w:r>
        <w:t xml:space="preserve">adopt </w:t>
      </w:r>
      <w:r w:rsidRPr="002E43C1">
        <w:t>and use existing 3rd party systems (e.g.</w:t>
      </w:r>
      <w:r>
        <w:t>,</w:t>
      </w:r>
      <w:r w:rsidRPr="002E43C1">
        <w:t xml:space="preserve"> </w:t>
      </w:r>
      <w:proofErr w:type="spellStart"/>
      <w:r w:rsidRPr="002E43C1">
        <w:t>OpenID</w:t>
      </w:r>
      <w:proofErr w:type="spellEnd"/>
      <w:r w:rsidRPr="002E43C1">
        <w:t xml:space="preserve">, </w:t>
      </w:r>
      <w:proofErr w:type="spellStart"/>
      <w:r w:rsidRPr="002E43C1">
        <w:t>OpenAuth</w:t>
      </w:r>
      <w:proofErr w:type="spellEnd"/>
      <w:r w:rsidRPr="002E43C1">
        <w:t>, or other existing systems).</w:t>
      </w:r>
    </w:p>
    <w:p w:rsidR="002E43C1" w:rsidRPr="002E43C1" w:rsidRDefault="002E43C1" w:rsidP="002E43C1"/>
    <w:p w:rsidR="00382D53" w:rsidRDefault="002C21FE" w:rsidP="00382D53">
      <w:pPr>
        <w:pStyle w:val="Heading1"/>
      </w:pPr>
      <w:r>
        <w:t>Acknowledgments</w:t>
      </w:r>
    </w:p>
    <w:p w:rsidR="00382D53" w:rsidRDefault="00382D53" w:rsidP="00382D53"/>
    <w:p w:rsidR="00382D53" w:rsidRPr="00382D53" w:rsidRDefault="00382D53" w:rsidP="00382D53">
      <w:r>
        <w:t>This document was created from input solicited from data managers and scientific investigators working within the Inland Northwest Research Alliance (INRA) Constellation of Experimental Watersheds (ICEWATER).  Additional ideas came from Dan Ames, David Valentine, and others working on the CUAHSI HIS project.</w:t>
      </w:r>
    </w:p>
    <w:sectPr w:rsidR="00382D53" w:rsidRPr="00382D53" w:rsidSect="00D821B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125" w:rsidRDefault="00E16125" w:rsidP="003E5F97">
      <w:r>
        <w:separator/>
      </w:r>
    </w:p>
  </w:endnote>
  <w:endnote w:type="continuationSeparator" w:id="0">
    <w:p w:rsidR="00E16125" w:rsidRDefault="00E16125" w:rsidP="003E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12077"/>
      <w:docPartObj>
        <w:docPartGallery w:val="Page Numbers (Bottom of Page)"/>
        <w:docPartUnique/>
      </w:docPartObj>
    </w:sdtPr>
    <w:sdtEndPr/>
    <w:sdtContent>
      <w:p w:rsidR="00950EEF" w:rsidRDefault="003747F4">
        <w:pPr>
          <w:pStyle w:val="Footer"/>
          <w:jc w:val="center"/>
        </w:pPr>
        <w:r>
          <w:fldChar w:fldCharType="begin"/>
        </w:r>
        <w:r w:rsidR="00062291">
          <w:instrText xml:space="preserve"> PAGE   \* MERGEFORMAT </w:instrText>
        </w:r>
        <w:r>
          <w:fldChar w:fldCharType="separate"/>
        </w:r>
        <w:r w:rsidR="00191E7D">
          <w:rPr>
            <w:noProof/>
          </w:rPr>
          <w:t>1</w:t>
        </w:r>
        <w:r>
          <w:rPr>
            <w:noProof/>
          </w:rPr>
          <w:fldChar w:fldCharType="end"/>
        </w:r>
      </w:p>
    </w:sdtContent>
  </w:sdt>
  <w:p w:rsidR="00950EEF" w:rsidRDefault="00950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125" w:rsidRDefault="00E16125" w:rsidP="003E5F97">
      <w:r>
        <w:separator/>
      </w:r>
    </w:p>
  </w:footnote>
  <w:footnote w:type="continuationSeparator" w:id="0">
    <w:p w:rsidR="00E16125" w:rsidRDefault="00E16125" w:rsidP="003E5F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DB"/>
    <w:multiLevelType w:val="hybridMultilevel"/>
    <w:tmpl w:val="ED16EB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1CB7"/>
    <w:multiLevelType w:val="hybridMultilevel"/>
    <w:tmpl w:val="3AC2A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854C2"/>
    <w:multiLevelType w:val="hybridMultilevel"/>
    <w:tmpl w:val="C3284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90CA7"/>
    <w:multiLevelType w:val="hybridMultilevel"/>
    <w:tmpl w:val="1FBCD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74D7C"/>
    <w:multiLevelType w:val="hybridMultilevel"/>
    <w:tmpl w:val="C06802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93F1DF3"/>
    <w:multiLevelType w:val="hybridMultilevel"/>
    <w:tmpl w:val="70A28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DE470C"/>
    <w:multiLevelType w:val="hybridMultilevel"/>
    <w:tmpl w:val="233E7D0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3A6AC4"/>
    <w:multiLevelType w:val="hybridMultilevel"/>
    <w:tmpl w:val="72082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9802E4"/>
    <w:multiLevelType w:val="hybridMultilevel"/>
    <w:tmpl w:val="C2606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6758B"/>
    <w:multiLevelType w:val="hybridMultilevel"/>
    <w:tmpl w:val="2E560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FD3DA9"/>
    <w:multiLevelType w:val="hybridMultilevel"/>
    <w:tmpl w:val="77FEE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045AD"/>
    <w:multiLevelType w:val="hybridMultilevel"/>
    <w:tmpl w:val="AEAA4A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243085"/>
    <w:multiLevelType w:val="hybridMultilevel"/>
    <w:tmpl w:val="57167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AF107D"/>
    <w:multiLevelType w:val="hybridMultilevel"/>
    <w:tmpl w:val="6D56F1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DF526B"/>
    <w:multiLevelType w:val="hybridMultilevel"/>
    <w:tmpl w:val="0F104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C95DBE"/>
    <w:multiLevelType w:val="hybridMultilevel"/>
    <w:tmpl w:val="ED16EB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8A55CA"/>
    <w:multiLevelType w:val="hybridMultilevel"/>
    <w:tmpl w:val="E4CAD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B25026"/>
    <w:multiLevelType w:val="hybridMultilevel"/>
    <w:tmpl w:val="13AC21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4FE3A8C"/>
    <w:multiLevelType w:val="hybridMultilevel"/>
    <w:tmpl w:val="AA2CFE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0224C6"/>
    <w:multiLevelType w:val="hybridMultilevel"/>
    <w:tmpl w:val="D80A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551E0D"/>
    <w:multiLevelType w:val="hybridMultilevel"/>
    <w:tmpl w:val="0A72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74394"/>
    <w:multiLevelType w:val="hybridMultilevel"/>
    <w:tmpl w:val="910842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1DB2301"/>
    <w:multiLevelType w:val="hybridMultilevel"/>
    <w:tmpl w:val="B41E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8"/>
  </w:num>
  <w:num w:numId="4">
    <w:abstractNumId w:val="14"/>
  </w:num>
  <w:num w:numId="5">
    <w:abstractNumId w:val="10"/>
  </w:num>
  <w:num w:numId="6">
    <w:abstractNumId w:val="3"/>
  </w:num>
  <w:num w:numId="7">
    <w:abstractNumId w:val="9"/>
  </w:num>
  <w:num w:numId="8">
    <w:abstractNumId w:val="7"/>
  </w:num>
  <w:num w:numId="9">
    <w:abstractNumId w:val="16"/>
  </w:num>
  <w:num w:numId="10">
    <w:abstractNumId w:val="11"/>
  </w:num>
  <w:num w:numId="11">
    <w:abstractNumId w:val="6"/>
  </w:num>
  <w:num w:numId="12">
    <w:abstractNumId w:val="21"/>
  </w:num>
  <w:num w:numId="13">
    <w:abstractNumId w:val="4"/>
  </w:num>
  <w:num w:numId="14">
    <w:abstractNumId w:val="17"/>
  </w:num>
  <w:num w:numId="15">
    <w:abstractNumId w:val="5"/>
  </w:num>
  <w:num w:numId="16">
    <w:abstractNumId w:val="12"/>
  </w:num>
  <w:num w:numId="17">
    <w:abstractNumId w:val="1"/>
  </w:num>
  <w:num w:numId="18">
    <w:abstractNumId w:val="2"/>
  </w:num>
  <w:num w:numId="19">
    <w:abstractNumId w:val="0"/>
  </w:num>
  <w:num w:numId="20">
    <w:abstractNumId w:val="13"/>
  </w:num>
  <w:num w:numId="21">
    <w:abstractNumId w:val="19"/>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1201"/>
    <w:rsid w:val="00011E0F"/>
    <w:rsid w:val="000340AA"/>
    <w:rsid w:val="0003576F"/>
    <w:rsid w:val="00036440"/>
    <w:rsid w:val="00054464"/>
    <w:rsid w:val="00062291"/>
    <w:rsid w:val="0007509B"/>
    <w:rsid w:val="000B3111"/>
    <w:rsid w:val="000C2671"/>
    <w:rsid w:val="000E1E6D"/>
    <w:rsid w:val="000E4154"/>
    <w:rsid w:val="000F5CBD"/>
    <w:rsid w:val="00104509"/>
    <w:rsid w:val="0011279F"/>
    <w:rsid w:val="00133AEC"/>
    <w:rsid w:val="00141D85"/>
    <w:rsid w:val="00144829"/>
    <w:rsid w:val="00152EB9"/>
    <w:rsid w:val="00155329"/>
    <w:rsid w:val="00160CD0"/>
    <w:rsid w:val="00164D9C"/>
    <w:rsid w:val="0017058A"/>
    <w:rsid w:val="001808B0"/>
    <w:rsid w:val="00191E7D"/>
    <w:rsid w:val="001C7154"/>
    <w:rsid w:val="001E2870"/>
    <w:rsid w:val="001F4F18"/>
    <w:rsid w:val="002030EB"/>
    <w:rsid w:val="00210C12"/>
    <w:rsid w:val="002270DA"/>
    <w:rsid w:val="00241525"/>
    <w:rsid w:val="00253414"/>
    <w:rsid w:val="00257792"/>
    <w:rsid w:val="002639A0"/>
    <w:rsid w:val="002727E1"/>
    <w:rsid w:val="00277E2F"/>
    <w:rsid w:val="00284548"/>
    <w:rsid w:val="00294656"/>
    <w:rsid w:val="002A3D5D"/>
    <w:rsid w:val="002C21FE"/>
    <w:rsid w:val="002C2EEC"/>
    <w:rsid w:val="002D0B7B"/>
    <w:rsid w:val="002E3864"/>
    <w:rsid w:val="002E43C1"/>
    <w:rsid w:val="002F11CD"/>
    <w:rsid w:val="002F14A1"/>
    <w:rsid w:val="00300928"/>
    <w:rsid w:val="00300E2B"/>
    <w:rsid w:val="003103BB"/>
    <w:rsid w:val="003123BE"/>
    <w:rsid w:val="00313FF9"/>
    <w:rsid w:val="003178E4"/>
    <w:rsid w:val="00321AA4"/>
    <w:rsid w:val="00322554"/>
    <w:rsid w:val="0032598C"/>
    <w:rsid w:val="00327F7C"/>
    <w:rsid w:val="00337F70"/>
    <w:rsid w:val="00341B0E"/>
    <w:rsid w:val="00345155"/>
    <w:rsid w:val="0036138A"/>
    <w:rsid w:val="00361EAC"/>
    <w:rsid w:val="0037190A"/>
    <w:rsid w:val="003747F4"/>
    <w:rsid w:val="003812E0"/>
    <w:rsid w:val="00382D53"/>
    <w:rsid w:val="00383695"/>
    <w:rsid w:val="003C0614"/>
    <w:rsid w:val="003D0CB7"/>
    <w:rsid w:val="003D4404"/>
    <w:rsid w:val="003D6E1E"/>
    <w:rsid w:val="003E5F97"/>
    <w:rsid w:val="004078C7"/>
    <w:rsid w:val="00407F0E"/>
    <w:rsid w:val="004146A0"/>
    <w:rsid w:val="00415479"/>
    <w:rsid w:val="004163E9"/>
    <w:rsid w:val="00423582"/>
    <w:rsid w:val="00432454"/>
    <w:rsid w:val="00432915"/>
    <w:rsid w:val="00447720"/>
    <w:rsid w:val="00476EDE"/>
    <w:rsid w:val="00492379"/>
    <w:rsid w:val="004B5BB1"/>
    <w:rsid w:val="004C42AD"/>
    <w:rsid w:val="004C5F0B"/>
    <w:rsid w:val="004D6307"/>
    <w:rsid w:val="004D7505"/>
    <w:rsid w:val="004E4308"/>
    <w:rsid w:val="00502832"/>
    <w:rsid w:val="00507AAB"/>
    <w:rsid w:val="00512B5F"/>
    <w:rsid w:val="00521640"/>
    <w:rsid w:val="00522FBF"/>
    <w:rsid w:val="00527CB5"/>
    <w:rsid w:val="00557576"/>
    <w:rsid w:val="00566CA6"/>
    <w:rsid w:val="005778E0"/>
    <w:rsid w:val="00593CB7"/>
    <w:rsid w:val="005A1329"/>
    <w:rsid w:val="005B34ED"/>
    <w:rsid w:val="005B718B"/>
    <w:rsid w:val="00605CAF"/>
    <w:rsid w:val="0065079F"/>
    <w:rsid w:val="0065436C"/>
    <w:rsid w:val="00677147"/>
    <w:rsid w:val="0069790E"/>
    <w:rsid w:val="006A0466"/>
    <w:rsid w:val="006A462E"/>
    <w:rsid w:val="006A4D4D"/>
    <w:rsid w:val="006C7C06"/>
    <w:rsid w:val="006D208D"/>
    <w:rsid w:val="006D6611"/>
    <w:rsid w:val="006E070D"/>
    <w:rsid w:val="006E0B8B"/>
    <w:rsid w:val="006E5A73"/>
    <w:rsid w:val="006F146A"/>
    <w:rsid w:val="006F1CA7"/>
    <w:rsid w:val="00702DFB"/>
    <w:rsid w:val="007035FD"/>
    <w:rsid w:val="00707C5D"/>
    <w:rsid w:val="00723DCD"/>
    <w:rsid w:val="007320A9"/>
    <w:rsid w:val="00732B8A"/>
    <w:rsid w:val="00734177"/>
    <w:rsid w:val="00743B66"/>
    <w:rsid w:val="0074528D"/>
    <w:rsid w:val="00745B8C"/>
    <w:rsid w:val="007504CE"/>
    <w:rsid w:val="007512CA"/>
    <w:rsid w:val="00764B0A"/>
    <w:rsid w:val="00773C40"/>
    <w:rsid w:val="00787023"/>
    <w:rsid w:val="007A4E44"/>
    <w:rsid w:val="007B0D8A"/>
    <w:rsid w:val="007E6517"/>
    <w:rsid w:val="007F0E60"/>
    <w:rsid w:val="007F79C3"/>
    <w:rsid w:val="008057D8"/>
    <w:rsid w:val="00806F96"/>
    <w:rsid w:val="008132A6"/>
    <w:rsid w:val="00830974"/>
    <w:rsid w:val="008660B5"/>
    <w:rsid w:val="008721F4"/>
    <w:rsid w:val="00896E89"/>
    <w:rsid w:val="008B6925"/>
    <w:rsid w:val="00921864"/>
    <w:rsid w:val="009252DF"/>
    <w:rsid w:val="00931471"/>
    <w:rsid w:val="00936408"/>
    <w:rsid w:val="00937ECE"/>
    <w:rsid w:val="00942D69"/>
    <w:rsid w:val="00945407"/>
    <w:rsid w:val="00950EEF"/>
    <w:rsid w:val="00952CEB"/>
    <w:rsid w:val="00953264"/>
    <w:rsid w:val="009626D9"/>
    <w:rsid w:val="00965A24"/>
    <w:rsid w:val="00966EC4"/>
    <w:rsid w:val="00975909"/>
    <w:rsid w:val="009846AD"/>
    <w:rsid w:val="00987AA7"/>
    <w:rsid w:val="009A5977"/>
    <w:rsid w:val="009B5424"/>
    <w:rsid w:val="009B5CEC"/>
    <w:rsid w:val="009C1201"/>
    <w:rsid w:val="009F1F1C"/>
    <w:rsid w:val="00A24E20"/>
    <w:rsid w:val="00A31849"/>
    <w:rsid w:val="00A36BEF"/>
    <w:rsid w:val="00A52495"/>
    <w:rsid w:val="00A77A58"/>
    <w:rsid w:val="00A851D3"/>
    <w:rsid w:val="00A907E5"/>
    <w:rsid w:val="00AA7019"/>
    <w:rsid w:val="00AB6942"/>
    <w:rsid w:val="00AC018B"/>
    <w:rsid w:val="00AC5F43"/>
    <w:rsid w:val="00AD7C2C"/>
    <w:rsid w:val="00B03456"/>
    <w:rsid w:val="00B23C6E"/>
    <w:rsid w:val="00B347CA"/>
    <w:rsid w:val="00B40AFF"/>
    <w:rsid w:val="00B40F24"/>
    <w:rsid w:val="00B52211"/>
    <w:rsid w:val="00B52CA4"/>
    <w:rsid w:val="00B6030C"/>
    <w:rsid w:val="00B65E0D"/>
    <w:rsid w:val="00B67365"/>
    <w:rsid w:val="00B73197"/>
    <w:rsid w:val="00B84B18"/>
    <w:rsid w:val="00B86291"/>
    <w:rsid w:val="00B878F0"/>
    <w:rsid w:val="00BD7098"/>
    <w:rsid w:val="00BE0458"/>
    <w:rsid w:val="00BE085B"/>
    <w:rsid w:val="00C005D7"/>
    <w:rsid w:val="00C322BD"/>
    <w:rsid w:val="00C32DA3"/>
    <w:rsid w:val="00C35F33"/>
    <w:rsid w:val="00C406C6"/>
    <w:rsid w:val="00C428AD"/>
    <w:rsid w:val="00C61A24"/>
    <w:rsid w:val="00C9788B"/>
    <w:rsid w:val="00CA5127"/>
    <w:rsid w:val="00CD682B"/>
    <w:rsid w:val="00CE1375"/>
    <w:rsid w:val="00CE1D7D"/>
    <w:rsid w:val="00CE1F29"/>
    <w:rsid w:val="00CF3EB6"/>
    <w:rsid w:val="00CF45C7"/>
    <w:rsid w:val="00D06BA6"/>
    <w:rsid w:val="00D12266"/>
    <w:rsid w:val="00D21D39"/>
    <w:rsid w:val="00D27398"/>
    <w:rsid w:val="00D30FB5"/>
    <w:rsid w:val="00D5385F"/>
    <w:rsid w:val="00D726E9"/>
    <w:rsid w:val="00D754DB"/>
    <w:rsid w:val="00D821B7"/>
    <w:rsid w:val="00DA4FCE"/>
    <w:rsid w:val="00DA5470"/>
    <w:rsid w:val="00DB7F2C"/>
    <w:rsid w:val="00DC3C7F"/>
    <w:rsid w:val="00DD2FE3"/>
    <w:rsid w:val="00DE3093"/>
    <w:rsid w:val="00DF1C99"/>
    <w:rsid w:val="00E004A1"/>
    <w:rsid w:val="00E16125"/>
    <w:rsid w:val="00E26FAB"/>
    <w:rsid w:val="00E6598F"/>
    <w:rsid w:val="00E769AF"/>
    <w:rsid w:val="00EA2990"/>
    <w:rsid w:val="00EA5757"/>
    <w:rsid w:val="00ED25B6"/>
    <w:rsid w:val="00EF0116"/>
    <w:rsid w:val="00EF7C94"/>
    <w:rsid w:val="00F05240"/>
    <w:rsid w:val="00F13C22"/>
    <w:rsid w:val="00F264FC"/>
    <w:rsid w:val="00F33AD2"/>
    <w:rsid w:val="00F66850"/>
    <w:rsid w:val="00F70B1C"/>
    <w:rsid w:val="00F74CC8"/>
    <w:rsid w:val="00F82670"/>
    <w:rsid w:val="00F94E6D"/>
    <w:rsid w:val="00FA1010"/>
    <w:rsid w:val="00FA5D20"/>
    <w:rsid w:val="00FC29D1"/>
    <w:rsid w:val="00FD0A8C"/>
    <w:rsid w:val="00FD2E09"/>
    <w:rsid w:val="00FE08AF"/>
    <w:rsid w:val="00FE16AB"/>
    <w:rsid w:val="00FE4E91"/>
    <w:rsid w:val="00FF0810"/>
    <w:rsid w:val="00FF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8A"/>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415479"/>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163E9"/>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201"/>
    <w:pPr>
      <w:ind w:left="720"/>
      <w:contextualSpacing/>
    </w:pPr>
  </w:style>
  <w:style w:type="character" w:styleId="Hyperlink">
    <w:name w:val="Hyperlink"/>
    <w:basedOn w:val="DefaultParagraphFont"/>
    <w:uiPriority w:val="99"/>
    <w:unhideWhenUsed/>
    <w:rsid w:val="00507AAB"/>
    <w:rPr>
      <w:color w:val="0000FF" w:themeColor="hyperlink"/>
      <w:u w:val="single"/>
    </w:rPr>
  </w:style>
  <w:style w:type="paragraph" w:styleId="Header">
    <w:name w:val="header"/>
    <w:basedOn w:val="Normal"/>
    <w:link w:val="HeaderChar"/>
    <w:uiPriority w:val="99"/>
    <w:semiHidden/>
    <w:unhideWhenUsed/>
    <w:rsid w:val="003E5F97"/>
    <w:pPr>
      <w:tabs>
        <w:tab w:val="center" w:pos="4680"/>
        <w:tab w:val="right" w:pos="9360"/>
      </w:tabs>
    </w:pPr>
  </w:style>
  <w:style w:type="character" w:customStyle="1" w:styleId="HeaderChar">
    <w:name w:val="Header Char"/>
    <w:basedOn w:val="DefaultParagraphFont"/>
    <w:link w:val="Header"/>
    <w:uiPriority w:val="99"/>
    <w:semiHidden/>
    <w:rsid w:val="003E5F97"/>
    <w:rPr>
      <w:rFonts w:ascii="Times New Roman" w:hAnsi="Times New Roman"/>
      <w:sz w:val="24"/>
    </w:rPr>
  </w:style>
  <w:style w:type="paragraph" w:styleId="Footer">
    <w:name w:val="footer"/>
    <w:basedOn w:val="Normal"/>
    <w:link w:val="FooterChar"/>
    <w:uiPriority w:val="99"/>
    <w:unhideWhenUsed/>
    <w:rsid w:val="003E5F97"/>
    <w:pPr>
      <w:tabs>
        <w:tab w:val="center" w:pos="4680"/>
        <w:tab w:val="right" w:pos="9360"/>
      </w:tabs>
    </w:pPr>
  </w:style>
  <w:style w:type="character" w:customStyle="1" w:styleId="FooterChar">
    <w:name w:val="Footer Char"/>
    <w:basedOn w:val="DefaultParagraphFont"/>
    <w:link w:val="Footer"/>
    <w:uiPriority w:val="99"/>
    <w:rsid w:val="003E5F97"/>
    <w:rPr>
      <w:rFonts w:ascii="Times New Roman" w:hAnsi="Times New Roman"/>
      <w:sz w:val="24"/>
    </w:rPr>
  </w:style>
  <w:style w:type="character" w:customStyle="1" w:styleId="Heading1Char">
    <w:name w:val="Heading 1 Char"/>
    <w:basedOn w:val="DefaultParagraphFont"/>
    <w:link w:val="Heading1"/>
    <w:uiPriority w:val="9"/>
    <w:rsid w:val="00415479"/>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3123BE"/>
    <w:rPr>
      <w:rFonts w:ascii="Lucida Grande" w:hAnsi="Lucida Grande"/>
      <w:sz w:val="18"/>
      <w:szCs w:val="18"/>
    </w:rPr>
  </w:style>
  <w:style w:type="character" w:customStyle="1" w:styleId="BalloonTextChar">
    <w:name w:val="Balloon Text Char"/>
    <w:basedOn w:val="DefaultParagraphFont"/>
    <w:link w:val="BalloonText"/>
    <w:uiPriority w:val="99"/>
    <w:semiHidden/>
    <w:rsid w:val="003123BE"/>
    <w:rPr>
      <w:rFonts w:ascii="Lucida Grande" w:hAnsi="Lucida Grande"/>
      <w:sz w:val="18"/>
      <w:szCs w:val="18"/>
    </w:rPr>
  </w:style>
  <w:style w:type="character" w:styleId="CommentReference">
    <w:name w:val="annotation reference"/>
    <w:basedOn w:val="DefaultParagraphFont"/>
    <w:uiPriority w:val="99"/>
    <w:semiHidden/>
    <w:unhideWhenUsed/>
    <w:rsid w:val="003123BE"/>
    <w:rPr>
      <w:sz w:val="18"/>
      <w:szCs w:val="18"/>
    </w:rPr>
  </w:style>
  <w:style w:type="paragraph" w:styleId="CommentText">
    <w:name w:val="annotation text"/>
    <w:basedOn w:val="Normal"/>
    <w:link w:val="CommentTextChar"/>
    <w:uiPriority w:val="99"/>
    <w:semiHidden/>
    <w:unhideWhenUsed/>
    <w:rsid w:val="003123BE"/>
    <w:rPr>
      <w:szCs w:val="24"/>
    </w:rPr>
  </w:style>
  <w:style w:type="character" w:customStyle="1" w:styleId="CommentTextChar">
    <w:name w:val="Comment Text Char"/>
    <w:basedOn w:val="DefaultParagraphFont"/>
    <w:link w:val="CommentText"/>
    <w:uiPriority w:val="99"/>
    <w:semiHidden/>
    <w:rsid w:val="003123BE"/>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123BE"/>
    <w:rPr>
      <w:b/>
      <w:bCs/>
      <w:sz w:val="20"/>
      <w:szCs w:val="20"/>
    </w:rPr>
  </w:style>
  <w:style w:type="character" w:customStyle="1" w:styleId="CommentSubjectChar">
    <w:name w:val="Comment Subject Char"/>
    <w:basedOn w:val="CommentTextChar"/>
    <w:link w:val="CommentSubject"/>
    <w:uiPriority w:val="99"/>
    <w:semiHidden/>
    <w:rsid w:val="003123BE"/>
    <w:rPr>
      <w:rFonts w:ascii="Times New Roman" w:hAnsi="Times New Roman"/>
      <w:b/>
      <w:bCs/>
      <w:sz w:val="20"/>
      <w:szCs w:val="20"/>
    </w:rPr>
  </w:style>
  <w:style w:type="table" w:styleId="TableGrid">
    <w:name w:val="Table Grid"/>
    <w:basedOn w:val="TableNormal"/>
    <w:uiPriority w:val="59"/>
    <w:rsid w:val="003123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163E9"/>
    <w:rPr>
      <w:rFonts w:ascii="Times New Roman" w:eastAsiaTheme="majorEastAsia" w:hAnsi="Times New Roman" w:cstheme="majorBidi"/>
      <w:b/>
      <w:bCs/>
      <w:sz w:val="24"/>
      <w:szCs w:val="26"/>
    </w:rPr>
  </w:style>
  <w:style w:type="paragraph" w:styleId="Revision">
    <w:name w:val="Revision"/>
    <w:hidden/>
    <w:uiPriority w:val="99"/>
    <w:semiHidden/>
    <w:rsid w:val="00CE1375"/>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581044">
      <w:bodyDiv w:val="1"/>
      <w:marLeft w:val="0"/>
      <w:marRight w:val="0"/>
      <w:marTop w:val="0"/>
      <w:marBottom w:val="0"/>
      <w:divBdr>
        <w:top w:val="none" w:sz="0" w:space="0" w:color="auto"/>
        <w:left w:val="none" w:sz="0" w:space="0" w:color="auto"/>
        <w:bottom w:val="none" w:sz="0" w:space="0" w:color="auto"/>
        <w:right w:val="none" w:sz="0" w:space="0" w:color="auto"/>
      </w:divBdr>
      <w:divsChild>
        <w:div w:id="1146120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090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089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21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02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FC1C9-1136-486F-8679-78A33FC7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2661</Words>
  <Characters>15171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Jeffery S. Horsburgh</cp:lastModifiedBy>
  <cp:revision>4</cp:revision>
  <cp:lastPrinted>2010-03-18T17:01:00Z</cp:lastPrinted>
  <dcterms:created xsi:type="dcterms:W3CDTF">2010-08-08T03:33:00Z</dcterms:created>
  <dcterms:modified xsi:type="dcterms:W3CDTF">2010-08-16T14:56:00Z</dcterms:modified>
</cp:coreProperties>
</file>